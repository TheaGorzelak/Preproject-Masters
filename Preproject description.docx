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BBB8" w14:textId="6DA74026" w:rsidR="00DD24F4" w:rsidRPr="00D66B43" w:rsidRDefault="00DD24F4" w:rsidP="00F576FA">
      <w:pPr>
        <w:jc w:val="center"/>
        <w:rPr>
          <w:rFonts w:ascii="Corbel" w:hAnsi="Corbel" w:cs="Arial"/>
          <w:b/>
          <w:bCs/>
          <w:sz w:val="36"/>
          <w:szCs w:val="36"/>
          <w:u w:val="single"/>
          <w:lang w:val="en-US"/>
        </w:rPr>
      </w:pPr>
      <w:r w:rsidRPr="00D66B43">
        <w:rPr>
          <w:rFonts w:ascii="Corbel" w:hAnsi="Corbel" w:cs="Arial"/>
          <w:b/>
          <w:bCs/>
          <w:sz w:val="36"/>
          <w:szCs w:val="36"/>
          <w:u w:val="single"/>
          <w:lang w:val="en-US"/>
        </w:rPr>
        <w:t>Description of pre-project (</w:t>
      </w:r>
      <w:r w:rsidR="00503811" w:rsidRPr="00D66B43">
        <w:rPr>
          <w:rFonts w:ascii="Corbel" w:hAnsi="Corbel" w:cs="Arial"/>
          <w:b/>
          <w:bCs/>
          <w:sz w:val="36"/>
          <w:szCs w:val="36"/>
          <w:u w:val="single"/>
          <w:lang w:val="en-US"/>
        </w:rPr>
        <w:t>Spring</w:t>
      </w:r>
      <w:r w:rsidRPr="00D66B43">
        <w:rPr>
          <w:rFonts w:ascii="Corbel" w:hAnsi="Corbel" w:cs="Arial"/>
          <w:b/>
          <w:bCs/>
          <w:sz w:val="36"/>
          <w:szCs w:val="36"/>
          <w:u w:val="single"/>
          <w:lang w:val="en-US"/>
        </w:rPr>
        <w:t xml:space="preserve"> 202</w:t>
      </w:r>
      <w:r w:rsidR="00652775">
        <w:rPr>
          <w:rFonts w:ascii="Corbel" w:hAnsi="Corbel" w:cs="Arial"/>
          <w:b/>
          <w:bCs/>
          <w:sz w:val="36"/>
          <w:szCs w:val="36"/>
          <w:u w:val="single"/>
          <w:lang w:val="en-US"/>
        </w:rPr>
        <w:t>3</w:t>
      </w:r>
      <w:r w:rsidRPr="00D66B43">
        <w:rPr>
          <w:rFonts w:ascii="Corbel" w:hAnsi="Corbel" w:cs="Arial"/>
          <w:b/>
          <w:bCs/>
          <w:sz w:val="36"/>
          <w:szCs w:val="36"/>
          <w:u w:val="single"/>
          <w:lang w:val="en-US"/>
        </w:rPr>
        <w:t>)</w:t>
      </w:r>
    </w:p>
    <w:p w14:paraId="37B18735" w14:textId="77777777" w:rsidR="00DD24F4" w:rsidRPr="00D66B43" w:rsidRDefault="00DD24F4">
      <w:pPr>
        <w:rPr>
          <w:rFonts w:ascii="Corbel" w:hAnsi="Corbel" w:cs="Arial"/>
          <w:sz w:val="22"/>
          <w:szCs w:val="22"/>
          <w:lang w:val="en-US"/>
        </w:rPr>
      </w:pPr>
    </w:p>
    <w:p w14:paraId="33C25D65" w14:textId="0C538566" w:rsidR="00F511A5" w:rsidRPr="00D66B43" w:rsidRDefault="00F511A5">
      <w:pPr>
        <w:rPr>
          <w:rFonts w:ascii="Corbel" w:hAnsi="Corbel" w:cs="Arial"/>
          <w:sz w:val="22"/>
          <w:szCs w:val="22"/>
          <w:lang w:val="en-GB"/>
        </w:rPr>
      </w:pPr>
      <w:r w:rsidRPr="00D66B43">
        <w:rPr>
          <w:rFonts w:ascii="Corbel" w:hAnsi="Corbel" w:cs="Arial"/>
          <w:sz w:val="22"/>
          <w:szCs w:val="22"/>
          <w:lang w:val="en-GB"/>
        </w:rPr>
        <w:t xml:space="preserve">Student name:  </w:t>
      </w:r>
      <w:r w:rsidR="00652775" w:rsidRPr="00652775">
        <w:rPr>
          <w:rFonts w:ascii="Corbel" w:hAnsi="Corbel" w:cs="Arial"/>
          <w:sz w:val="22"/>
          <w:szCs w:val="22"/>
          <w:lang w:val="en-GB"/>
        </w:rPr>
        <w:t xml:space="preserve">Oskar </w:t>
      </w:r>
      <w:proofErr w:type="spellStart"/>
      <w:r w:rsidR="00652775" w:rsidRPr="00652775">
        <w:rPr>
          <w:rFonts w:ascii="Corbel" w:hAnsi="Corbel" w:cs="Arial"/>
          <w:sz w:val="22"/>
          <w:szCs w:val="22"/>
          <w:lang w:val="en-GB"/>
        </w:rPr>
        <w:t>Sidor</w:t>
      </w:r>
      <w:proofErr w:type="spellEnd"/>
      <w:r w:rsidR="00652775" w:rsidRPr="00652775">
        <w:rPr>
          <w:rFonts w:ascii="Corbel" w:hAnsi="Corbel" w:cs="Arial"/>
          <w:sz w:val="22"/>
          <w:szCs w:val="22"/>
          <w:lang w:val="en-GB"/>
        </w:rPr>
        <w:t xml:space="preserve"> and Thea Gorzelak</w:t>
      </w:r>
    </w:p>
    <w:p w14:paraId="4285B233" w14:textId="77777777" w:rsidR="00F511A5" w:rsidRPr="00D66B43" w:rsidRDefault="00F511A5">
      <w:pPr>
        <w:rPr>
          <w:rFonts w:ascii="Corbel" w:hAnsi="Corbel" w:cs="Arial"/>
          <w:sz w:val="22"/>
          <w:szCs w:val="22"/>
          <w:lang w:val="en-GB"/>
        </w:rPr>
      </w:pPr>
    </w:p>
    <w:p w14:paraId="33085D95" w14:textId="3FEC3CF3" w:rsidR="00F57B82" w:rsidRPr="00D66B43" w:rsidRDefault="00DD24F4">
      <w:pPr>
        <w:rPr>
          <w:rFonts w:ascii="Corbel" w:hAnsi="Corbel" w:cs="Arial"/>
          <w:b/>
          <w:bCs/>
          <w:sz w:val="22"/>
          <w:szCs w:val="22"/>
          <w:lang w:val="en-US"/>
        </w:rPr>
      </w:pPr>
      <w:r w:rsidRPr="00D66B43">
        <w:rPr>
          <w:rFonts w:ascii="Corbel" w:hAnsi="Corbel" w:cs="Arial"/>
          <w:sz w:val="22"/>
          <w:szCs w:val="22"/>
          <w:lang w:val="en-US"/>
        </w:rPr>
        <w:t>T</w:t>
      </w:r>
      <w:r w:rsidR="00F511A5" w:rsidRPr="00D66B43">
        <w:rPr>
          <w:rFonts w:ascii="Corbel" w:hAnsi="Corbel" w:cs="Arial"/>
          <w:sz w:val="22"/>
          <w:szCs w:val="22"/>
          <w:lang w:val="en-US"/>
        </w:rPr>
        <w:t xml:space="preserve">itle:  </w:t>
      </w:r>
      <w:r w:rsidR="00F57B82" w:rsidRPr="00D66B43">
        <w:rPr>
          <w:rFonts w:ascii="Corbel" w:hAnsi="Corbel" w:cs="Arial"/>
          <w:sz w:val="22"/>
          <w:szCs w:val="22"/>
          <w:lang w:val="en-US"/>
        </w:rPr>
        <w:t xml:space="preserve"> </w:t>
      </w:r>
      <w:r w:rsidR="00652775" w:rsidRPr="00652775">
        <w:rPr>
          <w:rFonts w:ascii="Corbel" w:hAnsi="Corbel" w:cs="Arial"/>
          <w:b/>
          <w:bCs/>
          <w:sz w:val="22"/>
          <w:szCs w:val="22"/>
          <w:lang w:val="en-US"/>
        </w:rPr>
        <w:t>Climate change impact on wind, solar, hydropower and heating demand.</w:t>
      </w:r>
    </w:p>
    <w:p w14:paraId="4E9DD982" w14:textId="18AE3E13" w:rsidR="005E41A7" w:rsidRPr="00D66B43" w:rsidRDefault="005E41A7">
      <w:pPr>
        <w:rPr>
          <w:rFonts w:ascii="Corbel" w:hAnsi="Corbel" w:cs="Arial"/>
          <w:sz w:val="22"/>
          <w:szCs w:val="22"/>
          <w:lang w:val="en-US"/>
        </w:rPr>
      </w:pPr>
    </w:p>
    <w:p w14:paraId="67C200E6" w14:textId="4FC6AD17" w:rsidR="00652775" w:rsidRPr="00D66B43" w:rsidRDefault="00652775">
      <w:pPr>
        <w:rPr>
          <w:rFonts w:ascii="Corbel" w:hAnsi="Corbel" w:cs="Arial"/>
          <w:sz w:val="22"/>
          <w:szCs w:val="22"/>
          <w:lang w:val="en-US"/>
        </w:rPr>
      </w:pPr>
      <w:r w:rsidRPr="00652775">
        <w:rPr>
          <w:rFonts w:ascii="Corbel" w:hAnsi="Corbel" w:cs="Arial"/>
          <w:sz w:val="22"/>
          <w:szCs w:val="22"/>
          <w:lang w:val="en-US"/>
        </w:rPr>
        <w:t>Project duration: 2 students x 10 ECTS = 20 ECTS = 10 person-weeks.</w:t>
      </w:r>
    </w:p>
    <w:p w14:paraId="1932E0D3" w14:textId="68755B3E" w:rsidR="00D66B43" w:rsidRPr="00D66B43" w:rsidRDefault="00D66B43" w:rsidP="00D66B43">
      <w:pPr>
        <w:rPr>
          <w:rFonts w:ascii="Corbel" w:hAnsi="Corbel" w:cs="Arial"/>
          <w:lang w:val="en-US"/>
        </w:rPr>
      </w:pPr>
      <w:r w:rsidRPr="00D66B43">
        <w:rPr>
          <w:rFonts w:ascii="Corbel" w:hAnsi="Corbel" w:cs="Arial"/>
          <w:lang w:val="en-GB"/>
        </w:rPr>
        <w:t xml:space="preserve">Start date:  </w:t>
      </w:r>
      <w:r>
        <w:rPr>
          <w:rFonts w:ascii="Corbel" w:hAnsi="Corbel" w:cs="Arial"/>
          <w:lang w:val="en-GB"/>
        </w:rPr>
        <w:t xml:space="preserve">       </w:t>
      </w:r>
      <w:r w:rsidRPr="00D66B43">
        <w:rPr>
          <w:rFonts w:ascii="Corbel" w:hAnsi="Corbel" w:cs="Arial"/>
          <w:lang w:val="en-GB"/>
        </w:rPr>
        <w:t>End date:</w:t>
      </w:r>
    </w:p>
    <w:p w14:paraId="14678B03" w14:textId="77777777" w:rsidR="009637C8" w:rsidRPr="00D66B43" w:rsidRDefault="009637C8">
      <w:pPr>
        <w:rPr>
          <w:rFonts w:ascii="Corbel" w:hAnsi="Corbel" w:cs="Arial"/>
          <w:sz w:val="22"/>
          <w:szCs w:val="22"/>
          <w:lang w:val="en-US"/>
        </w:rPr>
      </w:pPr>
    </w:p>
    <w:p w14:paraId="19E7524A" w14:textId="6A0F21FA" w:rsidR="009637C8" w:rsidRPr="00D66B43" w:rsidRDefault="00652775" w:rsidP="00833589">
      <w:pPr>
        <w:jc w:val="both"/>
        <w:rPr>
          <w:rFonts w:ascii="Corbel" w:hAnsi="Corbel"/>
          <w:sz w:val="22"/>
          <w:szCs w:val="22"/>
          <w:lang w:val="en-GB"/>
        </w:rPr>
      </w:pPr>
      <w:r>
        <w:rPr>
          <w:rFonts w:ascii="Corbel" w:hAnsi="Corbel"/>
          <w:sz w:val="22"/>
          <w:szCs w:val="22"/>
          <w:lang w:val="en-US"/>
        </w:rPr>
        <w:t>F</w:t>
      </w:r>
      <w:proofErr w:type="spellStart"/>
      <w:r w:rsidR="00953D11">
        <w:rPr>
          <w:rFonts w:ascii="Corbel" w:hAnsi="Corbel"/>
          <w:sz w:val="22"/>
          <w:szCs w:val="22"/>
          <w:lang w:val="en-GB"/>
        </w:rPr>
        <w:t>uture</w:t>
      </w:r>
      <w:proofErr w:type="spellEnd"/>
      <w:r w:rsidR="00953D11">
        <w:rPr>
          <w:rFonts w:ascii="Corbel" w:hAnsi="Corbel"/>
          <w:sz w:val="22"/>
          <w:szCs w:val="22"/>
          <w:lang w:val="en-GB"/>
        </w:rPr>
        <w:t xml:space="preserve"> energy system</w:t>
      </w:r>
      <w:r w:rsidR="00833589">
        <w:rPr>
          <w:rFonts w:ascii="Corbel" w:hAnsi="Corbel"/>
          <w:sz w:val="22"/>
          <w:szCs w:val="22"/>
          <w:lang w:val="en-GB"/>
        </w:rPr>
        <w:t>s</w:t>
      </w:r>
      <w:r w:rsidR="00953D11">
        <w:rPr>
          <w:rFonts w:ascii="Corbel" w:hAnsi="Corbel"/>
          <w:sz w:val="22"/>
          <w:szCs w:val="22"/>
          <w:lang w:val="en-GB"/>
        </w:rPr>
        <w:t xml:space="preserve"> with high renewable penetration will be more </w:t>
      </w:r>
      <w:r w:rsidR="00412639">
        <w:rPr>
          <w:rFonts w:ascii="Corbel" w:hAnsi="Corbel"/>
          <w:sz w:val="22"/>
          <w:szCs w:val="22"/>
          <w:lang w:val="en-GB"/>
        </w:rPr>
        <w:t>sensitive</w:t>
      </w:r>
      <w:r w:rsidR="00953D11">
        <w:rPr>
          <w:rFonts w:ascii="Corbel" w:hAnsi="Corbel"/>
          <w:sz w:val="22"/>
          <w:szCs w:val="22"/>
          <w:lang w:val="en-GB"/>
        </w:rPr>
        <w:t xml:space="preserve"> to changes in weather patter</w:t>
      </w:r>
      <w:r w:rsidR="00833589">
        <w:rPr>
          <w:rFonts w:ascii="Corbel" w:hAnsi="Corbel"/>
          <w:sz w:val="22"/>
          <w:szCs w:val="22"/>
          <w:lang w:val="en-GB"/>
        </w:rPr>
        <w:t>n</w:t>
      </w:r>
      <w:r w:rsidR="00953D11">
        <w:rPr>
          <w:rFonts w:ascii="Corbel" w:hAnsi="Corbel"/>
          <w:sz w:val="22"/>
          <w:szCs w:val="22"/>
          <w:lang w:val="en-GB"/>
        </w:rPr>
        <w:t xml:space="preserve">s induced by climate change. </w:t>
      </w:r>
      <w:r w:rsidR="001B6FAA">
        <w:rPr>
          <w:rFonts w:ascii="Corbel" w:hAnsi="Corbel"/>
          <w:sz w:val="22"/>
          <w:szCs w:val="22"/>
          <w:lang w:val="en-GB"/>
        </w:rPr>
        <w:t>In recent</w:t>
      </w:r>
      <w:r w:rsidR="00953D11">
        <w:rPr>
          <w:rFonts w:ascii="Corbel" w:hAnsi="Corbel"/>
          <w:sz w:val="22"/>
          <w:szCs w:val="22"/>
          <w:lang w:val="en-GB"/>
        </w:rPr>
        <w:t xml:space="preserve"> work, the impact of climate change on hydro</w:t>
      </w:r>
      <w:r w:rsidR="00730B7C">
        <w:rPr>
          <w:rFonts w:ascii="Corbel" w:hAnsi="Corbel"/>
          <w:sz w:val="22"/>
          <w:szCs w:val="22"/>
          <w:lang w:val="en-GB"/>
        </w:rPr>
        <w:t>power</w:t>
      </w:r>
      <w:r w:rsidR="00953D11">
        <w:rPr>
          <w:rFonts w:ascii="Corbel" w:hAnsi="Corbel"/>
          <w:sz w:val="22"/>
          <w:szCs w:val="22"/>
          <w:lang w:val="en-GB"/>
        </w:rPr>
        <w:t xml:space="preserve"> operation has been investigated [1]. In this pre-project, the impact of climate change on wind</w:t>
      </w:r>
      <w:r>
        <w:rPr>
          <w:rFonts w:ascii="Corbel" w:hAnsi="Corbel"/>
          <w:sz w:val="22"/>
          <w:szCs w:val="22"/>
          <w:lang w:val="en-GB"/>
        </w:rPr>
        <w:t xml:space="preserve">, </w:t>
      </w:r>
      <w:r w:rsidR="00953D11">
        <w:rPr>
          <w:rFonts w:ascii="Corbel" w:hAnsi="Corbel"/>
          <w:sz w:val="22"/>
          <w:szCs w:val="22"/>
          <w:lang w:val="en-GB"/>
        </w:rPr>
        <w:t>solar</w:t>
      </w:r>
      <w:r>
        <w:rPr>
          <w:rFonts w:ascii="Corbel" w:hAnsi="Corbel"/>
          <w:sz w:val="22"/>
          <w:szCs w:val="22"/>
          <w:lang w:val="en-GB"/>
        </w:rPr>
        <w:t xml:space="preserve">, hydropower and heating demand </w:t>
      </w:r>
      <w:r w:rsidR="00953D11">
        <w:rPr>
          <w:rFonts w:ascii="Corbel" w:hAnsi="Corbel"/>
          <w:sz w:val="22"/>
          <w:szCs w:val="22"/>
          <w:lang w:val="en-GB"/>
        </w:rPr>
        <w:t xml:space="preserve">will be investigated. </w:t>
      </w:r>
    </w:p>
    <w:p w14:paraId="4C4FAAD3" w14:textId="1E9F5E56" w:rsidR="00692778" w:rsidRDefault="00692778" w:rsidP="00692778">
      <w:pPr>
        <w:jc w:val="both"/>
        <w:rPr>
          <w:rFonts w:ascii="Corbel" w:eastAsia="Times New Roman" w:hAnsi="Corbel" w:cs="Arial"/>
          <w:color w:val="000000"/>
          <w:sz w:val="22"/>
          <w:szCs w:val="22"/>
          <w:lang w:val="en-US"/>
        </w:rPr>
      </w:pPr>
    </w:p>
    <w:p w14:paraId="76E5D013" w14:textId="77777777" w:rsidR="00652775" w:rsidRPr="00D66B43" w:rsidRDefault="00652775" w:rsidP="00692778">
      <w:pPr>
        <w:jc w:val="both"/>
        <w:rPr>
          <w:rFonts w:ascii="Corbel" w:eastAsia="Times New Roman" w:hAnsi="Corbel" w:cs="Arial"/>
          <w:color w:val="000000"/>
          <w:sz w:val="22"/>
          <w:szCs w:val="22"/>
          <w:lang w:val="en-US"/>
        </w:rPr>
      </w:pPr>
    </w:p>
    <w:p w14:paraId="22F2E048" w14:textId="5D0B025A" w:rsidR="001B6FAA" w:rsidRPr="001B6FAA" w:rsidRDefault="001B6FAA" w:rsidP="001B6FAA">
      <w:pPr>
        <w:jc w:val="both"/>
        <w:rPr>
          <w:rFonts w:ascii="Corbel" w:hAnsi="Corbel" w:cs="Arial"/>
          <w:b/>
          <w:bCs/>
          <w:sz w:val="22"/>
          <w:szCs w:val="22"/>
          <w:lang w:val="en-US"/>
        </w:rPr>
      </w:pPr>
      <w:r w:rsidRPr="001B6FAA">
        <w:rPr>
          <w:rFonts w:ascii="Corbel" w:hAnsi="Corbel" w:cs="Arial"/>
          <w:b/>
          <w:bCs/>
          <w:sz w:val="22"/>
          <w:szCs w:val="22"/>
          <w:lang w:val="en-US"/>
        </w:rPr>
        <w:t>WP1. (2 weeks) Literature review</w:t>
      </w:r>
    </w:p>
    <w:p w14:paraId="4F30A2D1" w14:textId="050CE66F" w:rsidR="001B6FAA" w:rsidRDefault="001B6FAA" w:rsidP="001B6FAA">
      <w:pPr>
        <w:jc w:val="both"/>
        <w:rPr>
          <w:rFonts w:ascii="Corbel" w:hAnsi="Corbel" w:cs="Arial"/>
          <w:sz w:val="22"/>
          <w:szCs w:val="22"/>
          <w:lang w:val="en-US"/>
        </w:rPr>
      </w:pPr>
      <w:r>
        <w:rPr>
          <w:rFonts w:ascii="Corbel" w:hAnsi="Corbel" w:cs="Arial"/>
          <w:sz w:val="22"/>
          <w:szCs w:val="22"/>
          <w:lang w:val="en-US"/>
        </w:rPr>
        <w:t xml:space="preserve">The students will read the relevant scientific articles on the topic. A recommended list will be provided by the supervisors. This WP will run in parallel to the others. </w:t>
      </w:r>
    </w:p>
    <w:p w14:paraId="345B059B" w14:textId="77777777" w:rsidR="001B6FAA" w:rsidRDefault="001B6FAA" w:rsidP="00F36CBA">
      <w:pPr>
        <w:jc w:val="both"/>
        <w:rPr>
          <w:rFonts w:ascii="Corbel" w:eastAsia="Times New Roman" w:hAnsi="Corbel" w:cs="Arial"/>
          <w:b/>
          <w:bCs/>
          <w:color w:val="000000"/>
          <w:sz w:val="22"/>
          <w:szCs w:val="22"/>
          <w:lang w:val="en-US"/>
        </w:rPr>
      </w:pPr>
    </w:p>
    <w:p w14:paraId="00314275" w14:textId="505ED4BF" w:rsidR="009637C8" w:rsidRPr="00F36CBA" w:rsidRDefault="00E85493" w:rsidP="00F36CBA">
      <w:pPr>
        <w:jc w:val="both"/>
        <w:rPr>
          <w:rFonts w:ascii="Corbel" w:eastAsia="Times New Roman" w:hAnsi="Corbel" w:cs="Arial"/>
          <w:b/>
          <w:bCs/>
          <w:color w:val="000000"/>
          <w:sz w:val="22"/>
          <w:szCs w:val="22"/>
          <w:lang w:val="en-US"/>
        </w:rPr>
      </w:pPr>
      <w:r w:rsidRPr="00D66B43">
        <w:rPr>
          <w:rFonts w:ascii="Corbel" w:eastAsia="Times New Roman" w:hAnsi="Corbel" w:cs="Arial"/>
          <w:b/>
          <w:bCs/>
          <w:color w:val="000000"/>
          <w:sz w:val="22"/>
          <w:szCs w:val="22"/>
          <w:lang w:val="en-US"/>
        </w:rPr>
        <w:t>WP</w:t>
      </w:r>
      <w:r w:rsidR="001B6FAA">
        <w:rPr>
          <w:rFonts w:ascii="Corbel" w:eastAsia="Times New Roman" w:hAnsi="Corbel" w:cs="Arial"/>
          <w:b/>
          <w:bCs/>
          <w:color w:val="000000"/>
          <w:sz w:val="22"/>
          <w:szCs w:val="22"/>
          <w:lang w:val="en-US"/>
        </w:rPr>
        <w:t>2</w:t>
      </w:r>
      <w:r w:rsidR="001B5625">
        <w:rPr>
          <w:rFonts w:ascii="Corbel" w:eastAsia="Times New Roman" w:hAnsi="Corbel" w:cs="Arial"/>
          <w:b/>
          <w:bCs/>
          <w:color w:val="000000"/>
          <w:sz w:val="22"/>
          <w:szCs w:val="22"/>
          <w:lang w:val="en-US"/>
        </w:rPr>
        <w:t>.</w:t>
      </w:r>
      <w:r w:rsidRPr="00D66B43">
        <w:rPr>
          <w:rFonts w:ascii="Corbel" w:eastAsia="Times New Roman" w:hAnsi="Corbel" w:cs="Arial"/>
          <w:b/>
          <w:bCs/>
          <w:color w:val="000000"/>
          <w:sz w:val="22"/>
          <w:szCs w:val="22"/>
          <w:lang w:val="en-US"/>
        </w:rPr>
        <w:t xml:space="preserve"> </w:t>
      </w:r>
      <w:r w:rsidR="00907FE5" w:rsidRPr="00D66B43">
        <w:rPr>
          <w:rFonts w:ascii="Corbel" w:eastAsia="Times New Roman" w:hAnsi="Corbel" w:cs="Arial"/>
          <w:b/>
          <w:bCs/>
          <w:color w:val="000000"/>
          <w:sz w:val="22"/>
          <w:szCs w:val="22"/>
          <w:lang w:val="en-US"/>
        </w:rPr>
        <w:t>(</w:t>
      </w:r>
      <w:r w:rsidR="00652775">
        <w:rPr>
          <w:rFonts w:ascii="Corbel" w:eastAsia="Times New Roman" w:hAnsi="Corbel" w:cs="Arial"/>
          <w:b/>
          <w:bCs/>
          <w:color w:val="000000"/>
          <w:sz w:val="22"/>
          <w:szCs w:val="22"/>
          <w:lang w:val="en-US"/>
        </w:rPr>
        <w:t>2</w:t>
      </w:r>
      <w:r w:rsidR="00907FE5" w:rsidRPr="00D66B43">
        <w:rPr>
          <w:rFonts w:ascii="Corbel" w:eastAsia="Times New Roman" w:hAnsi="Corbel" w:cs="Arial"/>
          <w:b/>
          <w:bCs/>
          <w:color w:val="000000"/>
          <w:sz w:val="22"/>
          <w:szCs w:val="22"/>
          <w:lang w:val="en-US"/>
        </w:rPr>
        <w:t xml:space="preserve"> person-weeks) </w:t>
      </w:r>
      <w:r w:rsidR="00F36CBA" w:rsidRPr="00F36CBA">
        <w:rPr>
          <w:rFonts w:ascii="Corbel" w:eastAsia="Times New Roman" w:hAnsi="Corbel" w:cs="Arial"/>
          <w:b/>
          <w:bCs/>
          <w:color w:val="000000"/>
          <w:sz w:val="22"/>
          <w:szCs w:val="22"/>
          <w:lang w:val="en-US"/>
        </w:rPr>
        <w:t>Model solar</w:t>
      </w:r>
      <w:r w:rsidR="00652775">
        <w:rPr>
          <w:rFonts w:ascii="Corbel" w:eastAsia="Times New Roman" w:hAnsi="Corbel" w:cs="Arial"/>
          <w:b/>
          <w:bCs/>
          <w:color w:val="000000"/>
          <w:sz w:val="22"/>
          <w:szCs w:val="22"/>
          <w:lang w:val="en-US"/>
        </w:rPr>
        <w:t xml:space="preserve">, </w:t>
      </w:r>
      <w:r w:rsidR="00F36CBA" w:rsidRPr="00F36CBA">
        <w:rPr>
          <w:rFonts w:ascii="Corbel" w:eastAsia="Times New Roman" w:hAnsi="Corbel" w:cs="Arial"/>
          <w:b/>
          <w:bCs/>
          <w:color w:val="000000"/>
          <w:sz w:val="22"/>
          <w:szCs w:val="22"/>
          <w:lang w:val="en-US"/>
        </w:rPr>
        <w:t xml:space="preserve">wind </w:t>
      </w:r>
      <w:r w:rsidR="00652775">
        <w:rPr>
          <w:rFonts w:ascii="Corbel" w:eastAsia="Times New Roman" w:hAnsi="Corbel" w:cs="Arial"/>
          <w:b/>
          <w:bCs/>
          <w:color w:val="000000"/>
          <w:sz w:val="22"/>
          <w:szCs w:val="22"/>
          <w:lang w:val="en-US"/>
        </w:rPr>
        <w:t xml:space="preserve">and hydro </w:t>
      </w:r>
      <w:r w:rsidR="00F36CBA" w:rsidRPr="00F36CBA">
        <w:rPr>
          <w:rFonts w:ascii="Corbel" w:eastAsia="Times New Roman" w:hAnsi="Corbel" w:cs="Arial"/>
          <w:b/>
          <w:bCs/>
          <w:color w:val="000000"/>
          <w:sz w:val="22"/>
          <w:szCs w:val="22"/>
          <w:lang w:val="en-US"/>
        </w:rPr>
        <w:t>time series under different climate</w:t>
      </w:r>
      <w:r w:rsidR="00F36CBA">
        <w:rPr>
          <w:rFonts w:ascii="Corbel" w:eastAsia="Times New Roman" w:hAnsi="Corbel" w:cs="Arial"/>
          <w:b/>
          <w:bCs/>
          <w:color w:val="000000"/>
          <w:sz w:val="22"/>
          <w:szCs w:val="22"/>
          <w:lang w:val="en-US"/>
        </w:rPr>
        <w:t xml:space="preserve"> </w:t>
      </w:r>
      <w:r w:rsidR="00F36CBA" w:rsidRPr="00F36CBA">
        <w:rPr>
          <w:rFonts w:ascii="Corbel" w:eastAsia="Times New Roman" w:hAnsi="Corbel" w:cs="Arial"/>
          <w:b/>
          <w:bCs/>
          <w:color w:val="000000"/>
          <w:sz w:val="22"/>
          <w:szCs w:val="22"/>
          <w:lang w:val="en-US"/>
        </w:rPr>
        <w:t xml:space="preserve">change scenarios using </w:t>
      </w:r>
      <w:proofErr w:type="spellStart"/>
      <w:proofErr w:type="gramStart"/>
      <w:r w:rsidR="00F36CBA" w:rsidRPr="00F36CBA">
        <w:rPr>
          <w:rFonts w:ascii="Corbel" w:eastAsia="Times New Roman" w:hAnsi="Corbel" w:cs="Arial"/>
          <w:b/>
          <w:bCs/>
          <w:color w:val="000000"/>
          <w:sz w:val="22"/>
          <w:szCs w:val="22"/>
          <w:lang w:val="en-US"/>
        </w:rPr>
        <w:t>Atlite</w:t>
      </w:r>
      <w:proofErr w:type="spellEnd"/>
      <w:proofErr w:type="gramEnd"/>
    </w:p>
    <w:p w14:paraId="5D72EE95" w14:textId="77777777" w:rsidR="00F36CBA" w:rsidRDefault="00F36CBA" w:rsidP="00F36CBA">
      <w:pPr>
        <w:jc w:val="both"/>
        <w:rPr>
          <w:rFonts w:ascii="Corbel" w:eastAsia="Times New Roman" w:hAnsi="Corbel" w:cs="Arial"/>
          <w:color w:val="000000"/>
          <w:sz w:val="22"/>
          <w:szCs w:val="22"/>
          <w:lang w:val="en-US"/>
        </w:rPr>
      </w:pPr>
    </w:p>
    <w:p w14:paraId="3249EA59" w14:textId="2C5CD8FD" w:rsidR="00907FE5" w:rsidRDefault="00D66B43" w:rsidP="00F36CBA">
      <w:pPr>
        <w:jc w:val="both"/>
        <w:rPr>
          <w:rFonts w:ascii="Corbel" w:eastAsia="Times New Roman" w:hAnsi="Corbel" w:cs="Arial"/>
          <w:color w:val="000000"/>
          <w:sz w:val="22"/>
          <w:szCs w:val="22"/>
          <w:lang w:val="en-US"/>
        </w:rPr>
      </w:pPr>
      <w:r w:rsidRPr="00D66B43">
        <w:rPr>
          <w:rFonts w:ascii="Corbel" w:eastAsia="Times New Roman" w:hAnsi="Corbel" w:cs="Arial"/>
          <w:color w:val="000000"/>
          <w:sz w:val="22"/>
          <w:szCs w:val="22"/>
          <w:lang w:val="en-US"/>
        </w:rPr>
        <w:t>This work package</w:t>
      </w:r>
      <w:r w:rsidR="007C685D">
        <w:rPr>
          <w:rFonts w:ascii="Corbel" w:eastAsia="Times New Roman" w:hAnsi="Corbel" w:cs="Arial"/>
          <w:color w:val="000000"/>
          <w:sz w:val="22"/>
          <w:szCs w:val="22"/>
          <w:lang w:val="en-US"/>
        </w:rPr>
        <w:t xml:space="preserve"> (WP)</w:t>
      </w:r>
      <w:r w:rsidRPr="00D66B43">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includes the creation of time series representing the solar</w:t>
      </w:r>
      <w:r w:rsidR="00652775">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 xml:space="preserve">wind </w:t>
      </w:r>
      <w:r w:rsidR="00652775">
        <w:rPr>
          <w:rFonts w:ascii="Corbel" w:eastAsia="Times New Roman" w:hAnsi="Corbel" w:cs="Arial"/>
          <w:color w:val="000000"/>
          <w:sz w:val="22"/>
          <w:szCs w:val="22"/>
          <w:lang w:val="en-US"/>
        </w:rPr>
        <w:t>and hydro</w:t>
      </w:r>
      <w:r w:rsidR="001B5625">
        <w:rPr>
          <w:rFonts w:ascii="Corbel" w:eastAsia="Times New Roman" w:hAnsi="Corbel" w:cs="Arial"/>
          <w:color w:val="000000"/>
          <w:sz w:val="22"/>
          <w:szCs w:val="22"/>
          <w:lang w:val="en-US"/>
        </w:rPr>
        <w:t xml:space="preserve"> </w:t>
      </w:r>
      <w:r w:rsidR="007C685D">
        <w:rPr>
          <w:rFonts w:ascii="Corbel" w:eastAsia="Times New Roman" w:hAnsi="Corbel" w:cs="Arial"/>
          <w:color w:val="000000"/>
          <w:sz w:val="22"/>
          <w:szCs w:val="22"/>
          <w:lang w:val="en-US"/>
        </w:rPr>
        <w:t>generation</w:t>
      </w:r>
      <w:r w:rsidR="00953D11">
        <w:rPr>
          <w:rFonts w:ascii="Corbel" w:eastAsia="Times New Roman" w:hAnsi="Corbel" w:cs="Arial"/>
          <w:color w:val="000000"/>
          <w:sz w:val="22"/>
          <w:szCs w:val="22"/>
          <w:lang w:val="en-US"/>
        </w:rPr>
        <w:t xml:space="preserve"> for every country in Europe</w:t>
      </w:r>
      <w:r w:rsidR="007C685D">
        <w:rPr>
          <w:rFonts w:ascii="Corbel" w:eastAsia="Times New Roman" w:hAnsi="Corbel" w:cs="Arial"/>
          <w:color w:val="000000"/>
          <w:sz w:val="22"/>
          <w:szCs w:val="22"/>
          <w:lang w:val="en-US"/>
        </w:rPr>
        <w:t xml:space="preserve"> at the Beginning of the Century (BOC) and End of the Century (EOC) for different climate models included in the </w:t>
      </w:r>
      <w:r w:rsidR="001B6FAA">
        <w:rPr>
          <w:rFonts w:ascii="Corbel" w:eastAsia="Times New Roman" w:hAnsi="Corbel" w:cs="Arial"/>
          <w:color w:val="000000"/>
          <w:sz w:val="22"/>
          <w:szCs w:val="22"/>
          <w:lang w:val="en-US"/>
        </w:rPr>
        <w:t>6</w:t>
      </w:r>
      <w:r w:rsidR="001B6FAA" w:rsidRPr="001B6FAA">
        <w:rPr>
          <w:rFonts w:ascii="Corbel" w:eastAsia="Times New Roman" w:hAnsi="Corbel" w:cs="Arial"/>
          <w:color w:val="000000"/>
          <w:sz w:val="22"/>
          <w:szCs w:val="22"/>
          <w:vertAlign w:val="superscript"/>
          <w:lang w:val="en-US"/>
        </w:rPr>
        <w:t>th</w:t>
      </w:r>
      <w:r w:rsidR="001B6FAA">
        <w:rPr>
          <w:rFonts w:ascii="Corbel" w:eastAsia="Times New Roman" w:hAnsi="Corbel" w:cs="Arial"/>
          <w:color w:val="000000"/>
          <w:sz w:val="22"/>
          <w:szCs w:val="22"/>
          <w:lang w:val="en-US"/>
        </w:rPr>
        <w:t xml:space="preserve"> </w:t>
      </w:r>
      <w:r w:rsidR="00730B7C">
        <w:rPr>
          <w:rFonts w:ascii="Corbel" w:eastAsia="Times New Roman" w:hAnsi="Corbel" w:cs="Arial"/>
          <w:color w:val="000000"/>
          <w:sz w:val="22"/>
          <w:szCs w:val="22"/>
          <w:lang w:val="en-US"/>
        </w:rPr>
        <w:t>Coupled Model Intercomparison Project (</w:t>
      </w:r>
      <w:r w:rsidR="007C685D">
        <w:rPr>
          <w:rFonts w:ascii="Corbel" w:eastAsia="Times New Roman" w:hAnsi="Corbel" w:cs="Arial"/>
          <w:color w:val="000000"/>
          <w:sz w:val="22"/>
          <w:szCs w:val="22"/>
          <w:lang w:val="en-US"/>
        </w:rPr>
        <w:t>CMIP6</w:t>
      </w:r>
      <w:r w:rsidR="00730B7C">
        <w:rPr>
          <w:rFonts w:ascii="Corbel" w:eastAsia="Times New Roman" w:hAnsi="Corbel" w:cs="Arial"/>
          <w:color w:val="000000"/>
          <w:sz w:val="22"/>
          <w:szCs w:val="22"/>
          <w:lang w:val="en-US"/>
        </w:rPr>
        <w:t>) [2]</w:t>
      </w:r>
      <w:r w:rsidR="007C685D">
        <w:rPr>
          <w:rFonts w:ascii="Corbel" w:eastAsia="Times New Roman" w:hAnsi="Corbel" w:cs="Arial"/>
          <w:color w:val="000000"/>
          <w:sz w:val="22"/>
          <w:szCs w:val="22"/>
          <w:lang w:val="en-US"/>
        </w:rPr>
        <w:t xml:space="preserve">. </w:t>
      </w:r>
      <w:ins w:id="0" w:author="Marta Victoria" w:date="2023-02-13T13:42:00Z">
        <w:r w:rsidR="008C718B" w:rsidRPr="008C718B">
          <w:rPr>
            <w:rFonts w:ascii="Corbel" w:eastAsia="Times New Roman" w:hAnsi="Corbel" w:cs="Arial"/>
            <w:color w:val="000000"/>
            <w:sz w:val="22"/>
            <w:szCs w:val="22"/>
            <w:lang w:val="en-US"/>
          </w:rPr>
          <w:tab/>
          <w:t>Obtain wind, solar, and hydro time series for the 15 GCMs included in [</w:t>
        </w:r>
      </w:ins>
      <w:ins w:id="1" w:author="Marta Victoria" w:date="2023-02-13T13:43:00Z">
        <w:r w:rsidR="008C718B">
          <w:rPr>
            <w:rFonts w:ascii="Corbel" w:eastAsia="Times New Roman" w:hAnsi="Corbel" w:cs="Arial"/>
            <w:color w:val="000000"/>
            <w:sz w:val="22"/>
            <w:szCs w:val="22"/>
            <w:lang w:val="en-US"/>
          </w:rPr>
          <w:t>4,5</w:t>
        </w:r>
      </w:ins>
      <w:ins w:id="2" w:author="Marta Victoria" w:date="2023-02-13T13:42:00Z">
        <w:r w:rsidR="008C718B" w:rsidRPr="008C718B">
          <w:rPr>
            <w:rFonts w:ascii="Corbel" w:eastAsia="Times New Roman" w:hAnsi="Corbel" w:cs="Arial"/>
            <w:color w:val="000000"/>
            <w:sz w:val="22"/>
            <w:szCs w:val="22"/>
            <w:lang w:val="en-US"/>
          </w:rPr>
          <w:t>].</w:t>
        </w:r>
      </w:ins>
    </w:p>
    <w:p w14:paraId="3C3095C6" w14:textId="2EEE9AB5" w:rsidR="007C685D" w:rsidRDefault="007C685D" w:rsidP="00F36CBA">
      <w:pPr>
        <w:jc w:val="both"/>
        <w:rPr>
          <w:rFonts w:ascii="Corbel" w:eastAsia="Times New Roman" w:hAnsi="Corbel" w:cs="Arial"/>
          <w:color w:val="000000"/>
          <w:sz w:val="22"/>
          <w:szCs w:val="22"/>
          <w:lang w:val="en-US"/>
        </w:rPr>
      </w:pPr>
    </w:p>
    <w:p w14:paraId="12B1DA10" w14:textId="56461192" w:rsidR="007C685D" w:rsidRDefault="007C685D" w:rsidP="00F36CBA">
      <w:pPr>
        <w:jc w:val="both"/>
        <w:rPr>
          <w:rFonts w:ascii="Corbel" w:eastAsia="Times New Roman" w:hAnsi="Corbel" w:cs="Arial"/>
          <w:color w:val="000000"/>
          <w:sz w:val="22"/>
          <w:szCs w:val="22"/>
          <w:lang w:val="en-GB"/>
        </w:rPr>
      </w:pPr>
      <w:r w:rsidRPr="007C685D">
        <w:rPr>
          <w:rFonts w:ascii="Corbel" w:eastAsia="Times New Roman" w:hAnsi="Corbel" w:cs="Arial"/>
          <w:color w:val="000000"/>
          <w:sz w:val="22"/>
          <w:szCs w:val="22"/>
          <w:lang w:val="en-GB"/>
        </w:rPr>
        <w:t>For solar</w:t>
      </w:r>
      <w:r w:rsidR="00EC4C7D">
        <w:rPr>
          <w:rFonts w:ascii="Corbel" w:eastAsia="Times New Roman" w:hAnsi="Corbel" w:cs="Arial"/>
          <w:color w:val="000000"/>
          <w:sz w:val="22"/>
          <w:szCs w:val="22"/>
          <w:lang w:val="en-GB"/>
        </w:rPr>
        <w:t>,</w:t>
      </w:r>
      <w:r w:rsidRPr="007C685D">
        <w:rPr>
          <w:rFonts w:ascii="Corbel" w:eastAsia="Times New Roman" w:hAnsi="Corbel" w:cs="Arial"/>
          <w:color w:val="000000"/>
          <w:sz w:val="22"/>
          <w:szCs w:val="22"/>
          <w:lang w:val="en-GB"/>
        </w:rPr>
        <w:t xml:space="preserve"> optimal tilted PV modules will be</w:t>
      </w:r>
      <w:r>
        <w:rPr>
          <w:rFonts w:ascii="Corbel" w:eastAsia="Times New Roman" w:hAnsi="Corbel" w:cs="Arial"/>
          <w:color w:val="000000"/>
          <w:sz w:val="22"/>
          <w:szCs w:val="22"/>
          <w:lang w:val="en-GB"/>
        </w:rPr>
        <w:t xml:space="preserve"> considered, for wind 5MW wind turbines will be considered. Capacity layouts </w:t>
      </w:r>
      <w:ins w:id="3" w:author="Marta Victoria" w:date="2023-02-13T14:37:00Z">
        <w:r w:rsidR="009F0D00">
          <w:rPr>
            <w:rFonts w:ascii="Corbel" w:eastAsia="Times New Roman" w:hAnsi="Corbel" w:cs="Arial"/>
            <w:color w:val="000000"/>
            <w:sz w:val="22"/>
            <w:szCs w:val="22"/>
            <w:lang w:val="en-GB"/>
          </w:rPr>
          <w:t xml:space="preserve">should be (a) </w:t>
        </w:r>
      </w:ins>
      <w:r>
        <w:rPr>
          <w:rFonts w:ascii="Corbel" w:eastAsia="Times New Roman" w:hAnsi="Corbel" w:cs="Arial"/>
          <w:color w:val="000000"/>
          <w:sz w:val="22"/>
          <w:szCs w:val="22"/>
          <w:lang w:val="en-GB"/>
        </w:rPr>
        <w:t xml:space="preserve">proportional to </w:t>
      </w:r>
      <w:r w:rsidR="00730B7C">
        <w:rPr>
          <w:rFonts w:ascii="Corbel" w:eastAsia="Times New Roman" w:hAnsi="Corbel" w:cs="Arial"/>
          <w:color w:val="000000"/>
          <w:sz w:val="22"/>
          <w:szCs w:val="22"/>
          <w:lang w:val="en-GB"/>
        </w:rPr>
        <w:t xml:space="preserve">wind/solar </w:t>
      </w:r>
      <w:r>
        <w:rPr>
          <w:rFonts w:ascii="Corbel" w:eastAsia="Times New Roman" w:hAnsi="Corbel" w:cs="Arial"/>
          <w:color w:val="000000"/>
          <w:sz w:val="22"/>
          <w:szCs w:val="22"/>
          <w:lang w:val="en-GB"/>
        </w:rPr>
        <w:t xml:space="preserve">resource </w:t>
      </w:r>
      <w:ins w:id="4" w:author="Marta Victoria" w:date="2023-02-13T14:38:00Z">
        <w:r w:rsidR="009F0D00">
          <w:rPr>
            <w:rFonts w:ascii="Corbel" w:eastAsia="Times New Roman" w:hAnsi="Corbel" w:cs="Arial"/>
            <w:color w:val="000000"/>
            <w:sz w:val="22"/>
            <w:szCs w:val="22"/>
            <w:lang w:val="en-GB"/>
          </w:rPr>
          <w:t>and (b) uniform.</w:t>
        </w:r>
      </w:ins>
      <w:del w:id="5" w:author="Marta Victoria" w:date="2023-02-13T14:37:00Z">
        <w:r w:rsidDel="009F0D00">
          <w:rPr>
            <w:rFonts w:ascii="Corbel" w:eastAsia="Times New Roman" w:hAnsi="Corbel" w:cs="Arial"/>
            <w:color w:val="000000"/>
            <w:sz w:val="22"/>
            <w:szCs w:val="22"/>
            <w:lang w:val="en-GB"/>
          </w:rPr>
          <w:delText xml:space="preserve">will be assumed. </w:delText>
        </w:r>
      </w:del>
    </w:p>
    <w:p w14:paraId="188FB3B5" w14:textId="5BEDDB94" w:rsidR="007C685D" w:rsidRDefault="007C685D" w:rsidP="00F36CBA">
      <w:pPr>
        <w:jc w:val="both"/>
        <w:rPr>
          <w:rFonts w:ascii="Corbel" w:eastAsia="Times New Roman" w:hAnsi="Corbel" w:cs="Arial"/>
          <w:color w:val="000000"/>
          <w:sz w:val="22"/>
          <w:szCs w:val="22"/>
          <w:lang w:val="en-GB"/>
        </w:rPr>
      </w:pPr>
    </w:p>
    <w:p w14:paraId="4F0D98C7" w14:textId="4D46A91F" w:rsidR="007C685D" w:rsidRDefault="007C685D" w:rsidP="00F36CBA">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This WP includes also the time devoted by the student to: (a) learn how to use </w:t>
      </w:r>
      <w:proofErr w:type="spellStart"/>
      <w:r>
        <w:rPr>
          <w:rFonts w:ascii="Corbel" w:eastAsia="Times New Roman" w:hAnsi="Corbel" w:cs="Arial"/>
          <w:color w:val="000000"/>
          <w:sz w:val="22"/>
          <w:szCs w:val="22"/>
          <w:lang w:val="en-GB"/>
        </w:rPr>
        <w:t>Atlite</w:t>
      </w:r>
      <w:proofErr w:type="spellEnd"/>
      <w:r w:rsidR="00953D11">
        <w:rPr>
          <w:rFonts w:ascii="Corbel" w:eastAsia="Times New Roman" w:hAnsi="Corbel" w:cs="Arial"/>
          <w:color w:val="000000"/>
          <w:sz w:val="22"/>
          <w:szCs w:val="22"/>
          <w:lang w:val="en-GB"/>
        </w:rPr>
        <w:t xml:space="preserve"> [</w:t>
      </w:r>
      <w:r w:rsidR="00730B7C">
        <w:rPr>
          <w:rFonts w:ascii="Corbel" w:eastAsia="Times New Roman" w:hAnsi="Corbel" w:cs="Arial"/>
          <w:color w:val="000000"/>
          <w:sz w:val="22"/>
          <w:szCs w:val="22"/>
          <w:lang w:val="en-GB"/>
        </w:rPr>
        <w:t>3</w:t>
      </w:r>
      <w:r w:rsidR="00953D11">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(b) learn how to download CIMP6 data</w:t>
      </w:r>
      <w:r w:rsidR="00953D11">
        <w:rPr>
          <w:rFonts w:ascii="Corbel" w:eastAsia="Times New Roman" w:hAnsi="Corbel" w:cs="Arial"/>
          <w:color w:val="000000"/>
          <w:sz w:val="22"/>
          <w:szCs w:val="22"/>
          <w:lang w:val="en-GB"/>
        </w:rPr>
        <w:t xml:space="preserve"> [</w:t>
      </w:r>
      <w:r w:rsidR="00730B7C">
        <w:rPr>
          <w:rFonts w:ascii="Corbel" w:eastAsia="Times New Roman" w:hAnsi="Corbel" w:cs="Arial"/>
          <w:color w:val="000000"/>
          <w:sz w:val="22"/>
          <w:szCs w:val="22"/>
          <w:lang w:val="en-GB"/>
        </w:rPr>
        <w:t>4</w:t>
      </w:r>
      <w:r w:rsidR="00953D11">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xml:space="preserve">, and (c) learn how to use the PRIME cluster. </w:t>
      </w:r>
    </w:p>
    <w:p w14:paraId="62E28051" w14:textId="77777777" w:rsidR="001B5625" w:rsidRDefault="001B5625" w:rsidP="00F36CBA">
      <w:pPr>
        <w:jc w:val="both"/>
        <w:rPr>
          <w:rFonts w:ascii="Corbel" w:eastAsia="Times New Roman" w:hAnsi="Corbel" w:cs="Arial"/>
          <w:color w:val="000000"/>
          <w:sz w:val="22"/>
          <w:szCs w:val="22"/>
          <w:lang w:val="en-GB"/>
        </w:rPr>
      </w:pPr>
    </w:p>
    <w:p w14:paraId="2AD2EB98" w14:textId="408314DE" w:rsidR="001B5625" w:rsidRDefault="001B5625" w:rsidP="00F36CBA">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The students will have access to the </w:t>
      </w:r>
      <w:r w:rsidR="00EC4C7D">
        <w:rPr>
          <w:rFonts w:ascii="Corbel" w:eastAsia="Times New Roman" w:hAnsi="Corbel" w:cs="Arial"/>
          <w:color w:val="000000"/>
          <w:sz w:val="22"/>
          <w:szCs w:val="22"/>
          <w:lang w:val="en-GB"/>
        </w:rPr>
        <w:t>scripts</w:t>
      </w:r>
      <w:r>
        <w:rPr>
          <w:rFonts w:ascii="Corbel" w:eastAsia="Times New Roman" w:hAnsi="Corbel" w:cs="Arial"/>
          <w:color w:val="000000"/>
          <w:sz w:val="22"/>
          <w:szCs w:val="22"/>
          <w:lang w:val="en-GB"/>
        </w:rPr>
        <w:t xml:space="preserve"> from a previous MSc project which will serve as a basis for their pre-project. This WP includes the statistical analysis of the interannual variability and intermodal variability and their comparison with differences seen between the BOC and EOC periods. </w:t>
      </w:r>
    </w:p>
    <w:p w14:paraId="71AE6C10" w14:textId="4B74A5C3" w:rsidR="007C685D" w:rsidRDefault="007C685D" w:rsidP="00F36CBA">
      <w:pPr>
        <w:jc w:val="both"/>
        <w:rPr>
          <w:rFonts w:ascii="Corbel" w:eastAsia="Times New Roman" w:hAnsi="Corbel" w:cs="Arial"/>
          <w:color w:val="000000"/>
          <w:sz w:val="22"/>
          <w:szCs w:val="22"/>
          <w:lang w:val="en-GB"/>
        </w:rPr>
      </w:pPr>
    </w:p>
    <w:p w14:paraId="5507FEBC" w14:textId="6AB304A0" w:rsidR="007C685D" w:rsidRPr="007C685D" w:rsidRDefault="007C685D" w:rsidP="00F36CBA">
      <w:pPr>
        <w:jc w:val="both"/>
        <w:rPr>
          <w:rFonts w:ascii="Corbel" w:eastAsia="Times New Roman" w:hAnsi="Corbel" w:cs="Arial"/>
          <w:b/>
          <w:bCs/>
          <w:color w:val="000000"/>
          <w:sz w:val="22"/>
          <w:szCs w:val="22"/>
          <w:lang w:val="en-GB"/>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3</w:t>
      </w:r>
      <w:r w:rsidR="001B5625">
        <w:rPr>
          <w:rFonts w:ascii="Corbel" w:eastAsia="Times New Roman" w:hAnsi="Corbel" w:cs="Arial"/>
          <w:b/>
          <w:bCs/>
          <w:color w:val="000000"/>
          <w:sz w:val="22"/>
          <w:szCs w:val="22"/>
          <w:lang w:val="en-GB"/>
        </w:rPr>
        <w:t>.</w:t>
      </w:r>
      <w:r w:rsidRPr="007C685D">
        <w:rPr>
          <w:rFonts w:ascii="Corbel" w:eastAsia="Times New Roman" w:hAnsi="Corbel" w:cs="Arial"/>
          <w:b/>
          <w:bCs/>
          <w:color w:val="000000"/>
          <w:sz w:val="22"/>
          <w:szCs w:val="22"/>
          <w:lang w:val="en-GB"/>
        </w:rPr>
        <w:t xml:space="preserve"> (</w:t>
      </w:r>
      <w:r w:rsidR="001B5625">
        <w:rPr>
          <w:rFonts w:ascii="Corbel" w:eastAsia="Times New Roman" w:hAnsi="Corbel" w:cs="Arial"/>
          <w:b/>
          <w:bCs/>
          <w:color w:val="000000"/>
          <w:sz w:val="22"/>
          <w:szCs w:val="22"/>
          <w:lang w:val="en-GB"/>
        </w:rPr>
        <w:t>2</w:t>
      </w:r>
      <w:r w:rsidRPr="007C685D">
        <w:rPr>
          <w:rFonts w:ascii="Corbel" w:eastAsia="Times New Roman" w:hAnsi="Corbel" w:cs="Arial"/>
          <w:b/>
          <w:bCs/>
          <w:color w:val="000000"/>
          <w:sz w:val="22"/>
          <w:szCs w:val="22"/>
          <w:lang w:val="en-GB"/>
        </w:rPr>
        <w:t xml:space="preserve"> person-week) Validation of BOC time series with historical data </w:t>
      </w:r>
    </w:p>
    <w:p w14:paraId="3294D02A" w14:textId="77777777" w:rsidR="001B5625" w:rsidRDefault="001B5625" w:rsidP="007C685D">
      <w:pPr>
        <w:jc w:val="both"/>
        <w:rPr>
          <w:rFonts w:ascii="Corbel" w:eastAsia="Times New Roman" w:hAnsi="Corbel" w:cs="Arial"/>
          <w:color w:val="000000"/>
          <w:sz w:val="22"/>
          <w:szCs w:val="22"/>
          <w:lang w:val="en-GB"/>
        </w:rPr>
      </w:pPr>
    </w:p>
    <w:p w14:paraId="44F16B0B" w14:textId="3F43D06B" w:rsidR="00953D11" w:rsidRDefault="007C685D" w:rsidP="007C685D">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For BOC, </w:t>
      </w:r>
      <w:r w:rsidR="001B5625">
        <w:rPr>
          <w:rFonts w:ascii="Corbel" w:eastAsia="Times New Roman" w:hAnsi="Corbel" w:cs="Arial"/>
          <w:color w:val="000000"/>
          <w:sz w:val="22"/>
          <w:szCs w:val="22"/>
          <w:lang w:val="en-GB"/>
        </w:rPr>
        <w:t>annually averaged</w:t>
      </w:r>
      <w:r>
        <w:rPr>
          <w:rFonts w:ascii="Corbel" w:eastAsia="Times New Roman" w:hAnsi="Corbel" w:cs="Arial"/>
          <w:color w:val="000000"/>
          <w:sz w:val="22"/>
          <w:szCs w:val="22"/>
          <w:lang w:val="en-GB"/>
        </w:rPr>
        <w:t xml:space="preserve"> capacity factors for wind and solar will be calculated from the modelled time series and compared to historical values (based on the historical electricity generation and installed capacity) to validate the time series</w:t>
      </w:r>
      <w:r w:rsidR="00730B7C">
        <w:rPr>
          <w:rFonts w:ascii="Corbel" w:eastAsia="Times New Roman" w:hAnsi="Corbel" w:cs="Arial"/>
          <w:color w:val="000000"/>
          <w:sz w:val="22"/>
          <w:szCs w:val="22"/>
          <w:lang w:val="en-GB"/>
        </w:rPr>
        <w:t>, see e.g. [</w:t>
      </w:r>
      <w:r w:rsidR="001B6FAA">
        <w:rPr>
          <w:rFonts w:ascii="Corbel" w:eastAsia="Times New Roman" w:hAnsi="Corbel" w:cs="Arial"/>
          <w:color w:val="000000"/>
          <w:sz w:val="22"/>
          <w:szCs w:val="22"/>
          <w:lang w:val="en-GB"/>
        </w:rPr>
        <w:t>4</w:t>
      </w:r>
      <w:r w:rsidR="00730B7C">
        <w:rPr>
          <w:rFonts w:ascii="Corbel" w:eastAsia="Times New Roman" w:hAnsi="Corbel" w:cs="Arial"/>
          <w:color w:val="000000"/>
          <w:sz w:val="22"/>
          <w:szCs w:val="22"/>
          <w:lang w:val="en-GB"/>
        </w:rPr>
        <w:t>]</w:t>
      </w:r>
      <w:r>
        <w:rPr>
          <w:rFonts w:ascii="Corbel" w:eastAsia="Times New Roman" w:hAnsi="Corbel" w:cs="Arial"/>
          <w:color w:val="000000"/>
          <w:sz w:val="22"/>
          <w:szCs w:val="22"/>
          <w:lang w:val="en-GB"/>
        </w:rPr>
        <w:t xml:space="preserve">. </w:t>
      </w:r>
    </w:p>
    <w:p w14:paraId="6B1F5FD7" w14:textId="2DACB311" w:rsidR="001B5625" w:rsidRDefault="001B5625" w:rsidP="007C685D">
      <w:pPr>
        <w:jc w:val="both"/>
        <w:rPr>
          <w:rFonts w:ascii="Corbel" w:eastAsia="Times New Roman" w:hAnsi="Corbel" w:cs="Arial"/>
          <w:color w:val="000000"/>
          <w:sz w:val="22"/>
          <w:szCs w:val="22"/>
          <w:lang w:val="en-GB"/>
        </w:rPr>
      </w:pPr>
    </w:p>
    <w:p w14:paraId="5764BED2" w14:textId="453813F5" w:rsidR="00F5266B" w:rsidRPr="001B5625" w:rsidRDefault="001B5625" w:rsidP="001B5625">
      <w:pPr>
        <w:jc w:val="both"/>
        <w:rPr>
          <w:rFonts w:ascii="Corbel" w:hAnsi="Corbel" w:cs="Arial"/>
          <w:color w:val="000000" w:themeColor="text1"/>
          <w:sz w:val="22"/>
          <w:szCs w:val="22"/>
          <w:lang w:val="en-GB"/>
        </w:rPr>
      </w:pPr>
      <w:r w:rsidRPr="001B5625">
        <w:rPr>
          <w:rFonts w:ascii="Corbel" w:hAnsi="Corbel" w:cs="Arial"/>
          <w:color w:val="000000" w:themeColor="text1"/>
          <w:sz w:val="22"/>
          <w:szCs w:val="22"/>
          <w:lang w:val="en-GB"/>
        </w:rPr>
        <w:t>The modelled time series at the BOC</w:t>
      </w:r>
      <w:r>
        <w:rPr>
          <w:rFonts w:ascii="Corbel" w:hAnsi="Corbel" w:cs="Arial"/>
          <w:color w:val="000000" w:themeColor="text1"/>
          <w:sz w:val="22"/>
          <w:szCs w:val="22"/>
          <w:lang w:val="en-GB"/>
        </w:rPr>
        <w:t xml:space="preserve"> obtained from different climate models</w:t>
      </w:r>
      <w:r w:rsidRPr="001B5625">
        <w:rPr>
          <w:rFonts w:ascii="Corbel" w:hAnsi="Corbel" w:cs="Arial"/>
          <w:color w:val="000000" w:themeColor="text1"/>
          <w:sz w:val="22"/>
          <w:szCs w:val="22"/>
          <w:lang w:val="en-GB"/>
        </w:rPr>
        <w:t xml:space="preserve"> will be validated by comparing </w:t>
      </w:r>
      <w:r w:rsidR="001B6FAA">
        <w:rPr>
          <w:rFonts w:ascii="Corbel" w:hAnsi="Corbel" w:cs="Arial"/>
          <w:color w:val="000000" w:themeColor="text1"/>
          <w:sz w:val="22"/>
          <w:szCs w:val="22"/>
          <w:lang w:val="en-GB"/>
        </w:rPr>
        <w:t xml:space="preserve">them </w:t>
      </w:r>
      <w:r w:rsidRPr="001B5625">
        <w:rPr>
          <w:rFonts w:ascii="Corbel" w:hAnsi="Corbel" w:cs="Arial"/>
          <w:color w:val="000000" w:themeColor="text1"/>
          <w:sz w:val="22"/>
          <w:szCs w:val="22"/>
          <w:lang w:val="en-GB"/>
        </w:rPr>
        <w:t xml:space="preserve">with historical time series. The specific metrics to be used for the validation will be agreed </w:t>
      </w:r>
      <w:r w:rsidR="00EC4C7D">
        <w:rPr>
          <w:rFonts w:ascii="Corbel" w:hAnsi="Corbel" w:cs="Arial"/>
          <w:color w:val="000000" w:themeColor="text1"/>
          <w:sz w:val="22"/>
          <w:szCs w:val="22"/>
          <w:lang w:val="en-GB"/>
        </w:rPr>
        <w:t xml:space="preserve">among the students and the supervisors </w:t>
      </w:r>
      <w:r w:rsidRPr="001B5625">
        <w:rPr>
          <w:rFonts w:ascii="Corbel" w:hAnsi="Corbel" w:cs="Arial"/>
          <w:color w:val="000000" w:themeColor="text1"/>
          <w:sz w:val="22"/>
          <w:szCs w:val="22"/>
          <w:lang w:val="en-GB"/>
        </w:rPr>
        <w:t xml:space="preserve">on the first meeting and </w:t>
      </w:r>
      <w:r w:rsidR="00EC4C7D" w:rsidRPr="001B5625">
        <w:rPr>
          <w:rFonts w:ascii="Corbel" w:hAnsi="Corbel" w:cs="Arial"/>
          <w:color w:val="000000" w:themeColor="text1"/>
          <w:sz w:val="22"/>
          <w:szCs w:val="22"/>
          <w:lang w:val="en-GB"/>
        </w:rPr>
        <w:t>m</w:t>
      </w:r>
      <w:r w:rsidR="00EC4C7D">
        <w:rPr>
          <w:rFonts w:ascii="Corbel" w:hAnsi="Corbel" w:cs="Arial"/>
          <w:color w:val="000000" w:themeColor="text1"/>
          <w:sz w:val="22"/>
          <w:szCs w:val="22"/>
          <w:lang w:val="en-GB"/>
        </w:rPr>
        <w:t>ight</w:t>
      </w:r>
      <w:r w:rsidRPr="001B5625">
        <w:rPr>
          <w:rFonts w:ascii="Corbel" w:hAnsi="Corbel" w:cs="Arial"/>
          <w:color w:val="000000" w:themeColor="text1"/>
          <w:sz w:val="22"/>
          <w:szCs w:val="22"/>
          <w:lang w:val="en-GB"/>
        </w:rPr>
        <w:t xml:space="preserve"> include: (</w:t>
      </w:r>
      <w:proofErr w:type="spellStart"/>
      <w:r w:rsidRPr="001B5625">
        <w:rPr>
          <w:rFonts w:ascii="Corbel" w:hAnsi="Corbel" w:cs="Arial"/>
          <w:color w:val="000000" w:themeColor="text1"/>
          <w:sz w:val="22"/>
          <w:szCs w:val="22"/>
          <w:lang w:val="en-GB"/>
        </w:rPr>
        <w:t>i</w:t>
      </w:r>
      <w:proofErr w:type="spellEnd"/>
      <w:r w:rsidRPr="001B5625">
        <w:rPr>
          <w:rFonts w:ascii="Corbel" w:hAnsi="Corbel" w:cs="Arial"/>
          <w:color w:val="000000" w:themeColor="text1"/>
          <w:sz w:val="22"/>
          <w:szCs w:val="22"/>
          <w:lang w:val="en-GB"/>
        </w:rPr>
        <w:t>) Annual capacity factors validation with historical values obtained from IRENA statistics on installed capacity and annual generated energy, (ii) comparison of seasonal average values (winter, spring, summer, autumn), (iii) comparison of monthly values, (iv) duration curves, (v) distribution of ramps</w:t>
      </w:r>
      <w:r w:rsidR="00EC4C7D">
        <w:rPr>
          <w:rFonts w:ascii="Corbel" w:hAnsi="Corbel" w:cs="Arial"/>
          <w:color w:val="000000" w:themeColor="text1"/>
          <w:sz w:val="22"/>
          <w:szCs w:val="22"/>
          <w:lang w:val="en-GB"/>
        </w:rPr>
        <w:t>.</w:t>
      </w:r>
      <w:ins w:id="6" w:author="Marta Victoria" w:date="2023-02-13T14:13:00Z">
        <w:r w:rsidR="00416793">
          <w:rPr>
            <w:rFonts w:ascii="Corbel" w:hAnsi="Corbel" w:cs="Arial"/>
            <w:color w:val="000000" w:themeColor="text1"/>
            <w:sz w:val="22"/>
            <w:szCs w:val="22"/>
            <w:lang w:val="en-GB"/>
          </w:rPr>
          <w:t xml:space="preserve"> </w:t>
        </w:r>
      </w:ins>
      <w:ins w:id="7" w:author="Marta Victoria" w:date="2023-02-13T13:54:00Z">
        <w:r w:rsidR="00F5266B" w:rsidRPr="00F5266B">
          <w:rPr>
            <w:rFonts w:ascii="Corbel" w:hAnsi="Corbel" w:cs="Arial"/>
            <w:color w:val="000000" w:themeColor="text1"/>
            <w:sz w:val="22"/>
            <w:szCs w:val="22"/>
            <w:lang w:val="en-GB"/>
          </w:rPr>
          <w:t xml:space="preserve">Evaluate the time series (climate models at BOC and </w:t>
        </w:r>
        <w:r w:rsidR="00F5266B" w:rsidRPr="00F5266B">
          <w:rPr>
            <w:rFonts w:ascii="Corbel" w:hAnsi="Corbel" w:cs="Arial"/>
            <w:color w:val="000000" w:themeColor="text1"/>
            <w:sz w:val="22"/>
            <w:szCs w:val="22"/>
            <w:lang w:val="en-GB"/>
          </w:rPr>
          <w:lastRenderedPageBreak/>
          <w:t>ERA5, and historical -ENTSOE-) using the metrics shown in Figure 2 in ref [</w:t>
        </w:r>
      </w:ins>
      <w:ins w:id="8" w:author="Marta Victoria" w:date="2023-02-13T14:16:00Z">
        <w:r w:rsidR="00416793">
          <w:rPr>
            <w:rFonts w:ascii="Corbel" w:hAnsi="Corbel" w:cs="Arial"/>
            <w:color w:val="000000" w:themeColor="text1"/>
            <w:sz w:val="22"/>
            <w:szCs w:val="22"/>
            <w:lang w:val="en-GB"/>
          </w:rPr>
          <w:t>3</w:t>
        </w:r>
      </w:ins>
      <w:ins w:id="9" w:author="Marta Victoria" w:date="2023-02-13T13:54:00Z">
        <w:r w:rsidR="00F5266B" w:rsidRPr="00F5266B">
          <w:rPr>
            <w:rFonts w:ascii="Corbel" w:hAnsi="Corbel" w:cs="Arial"/>
            <w:color w:val="000000" w:themeColor="text1"/>
            <w:sz w:val="22"/>
            <w:szCs w:val="22"/>
            <w:lang w:val="en-GB"/>
          </w:rPr>
          <w:t xml:space="preserve">]: PDF, CDF, time autocorrelation function, and spatial correlation. Using figure 5 (seasonal) and Figure 8 (mean changes and uncertainty, dots indicating where there is no good agreement among models) in [4]. </w:t>
        </w:r>
      </w:ins>
    </w:p>
    <w:p w14:paraId="555E65AC" w14:textId="77777777" w:rsidR="001B5625" w:rsidRDefault="001B5625" w:rsidP="007C685D">
      <w:pPr>
        <w:jc w:val="both"/>
        <w:rPr>
          <w:rFonts w:ascii="Corbel" w:eastAsia="Times New Roman" w:hAnsi="Corbel" w:cs="Arial"/>
          <w:color w:val="000000"/>
          <w:sz w:val="22"/>
          <w:szCs w:val="22"/>
          <w:lang w:val="en-GB"/>
        </w:rPr>
      </w:pPr>
    </w:p>
    <w:p w14:paraId="2D215BEA" w14:textId="619C38E2" w:rsidR="001B5625" w:rsidRPr="00F36CBA" w:rsidRDefault="00953D11" w:rsidP="001B5625">
      <w:pPr>
        <w:jc w:val="both"/>
        <w:rPr>
          <w:rFonts w:ascii="Corbel" w:eastAsia="Times New Roman" w:hAnsi="Corbel" w:cs="Arial"/>
          <w:b/>
          <w:bCs/>
          <w:color w:val="000000"/>
          <w:sz w:val="22"/>
          <w:szCs w:val="22"/>
          <w:lang w:val="en-US"/>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4</w:t>
      </w:r>
      <w:r w:rsidRPr="007C685D">
        <w:rPr>
          <w:rFonts w:ascii="Corbel" w:eastAsia="Times New Roman" w:hAnsi="Corbel" w:cs="Arial"/>
          <w:b/>
          <w:bCs/>
          <w:color w:val="000000"/>
          <w:sz w:val="22"/>
          <w:szCs w:val="22"/>
          <w:lang w:val="en-GB"/>
        </w:rPr>
        <w:t>. (</w:t>
      </w:r>
      <w:r w:rsidR="001B5625">
        <w:rPr>
          <w:rFonts w:ascii="Corbel" w:eastAsia="Times New Roman" w:hAnsi="Corbel" w:cs="Arial"/>
          <w:b/>
          <w:bCs/>
          <w:color w:val="000000"/>
          <w:sz w:val="22"/>
          <w:szCs w:val="22"/>
          <w:lang w:val="en-GB"/>
        </w:rPr>
        <w:t>2</w:t>
      </w:r>
      <w:r w:rsidRPr="007C685D">
        <w:rPr>
          <w:rFonts w:ascii="Corbel" w:eastAsia="Times New Roman" w:hAnsi="Corbel" w:cs="Arial"/>
          <w:b/>
          <w:bCs/>
          <w:color w:val="000000"/>
          <w:sz w:val="22"/>
          <w:szCs w:val="22"/>
          <w:lang w:val="en-GB"/>
        </w:rPr>
        <w:t xml:space="preserve"> person-week) </w:t>
      </w:r>
      <w:r w:rsidR="001B5625" w:rsidRPr="00F36CBA">
        <w:rPr>
          <w:rFonts w:ascii="Corbel" w:eastAsia="Times New Roman" w:hAnsi="Corbel" w:cs="Arial"/>
          <w:b/>
          <w:bCs/>
          <w:color w:val="000000"/>
          <w:sz w:val="22"/>
          <w:szCs w:val="22"/>
          <w:lang w:val="en-US"/>
        </w:rPr>
        <w:t xml:space="preserve">Model </w:t>
      </w:r>
      <w:r w:rsidR="001B5625">
        <w:rPr>
          <w:rFonts w:ascii="Corbel" w:eastAsia="Times New Roman" w:hAnsi="Corbel" w:cs="Arial"/>
          <w:b/>
          <w:bCs/>
          <w:color w:val="000000"/>
          <w:sz w:val="22"/>
          <w:szCs w:val="22"/>
          <w:lang w:val="en-US"/>
        </w:rPr>
        <w:t>heating demand time series under</w:t>
      </w:r>
      <w:r w:rsidR="001B5625" w:rsidRPr="00F36CBA">
        <w:rPr>
          <w:rFonts w:ascii="Corbel" w:eastAsia="Times New Roman" w:hAnsi="Corbel" w:cs="Arial"/>
          <w:b/>
          <w:bCs/>
          <w:color w:val="000000"/>
          <w:sz w:val="22"/>
          <w:szCs w:val="22"/>
          <w:lang w:val="en-US"/>
        </w:rPr>
        <w:t xml:space="preserve"> different climate</w:t>
      </w:r>
      <w:r w:rsidR="001B5625">
        <w:rPr>
          <w:rFonts w:ascii="Corbel" w:eastAsia="Times New Roman" w:hAnsi="Corbel" w:cs="Arial"/>
          <w:b/>
          <w:bCs/>
          <w:color w:val="000000"/>
          <w:sz w:val="22"/>
          <w:szCs w:val="22"/>
          <w:lang w:val="en-US"/>
        </w:rPr>
        <w:t xml:space="preserve"> </w:t>
      </w:r>
      <w:r w:rsidR="001B5625" w:rsidRPr="00F36CBA">
        <w:rPr>
          <w:rFonts w:ascii="Corbel" w:eastAsia="Times New Roman" w:hAnsi="Corbel" w:cs="Arial"/>
          <w:b/>
          <w:bCs/>
          <w:color w:val="000000"/>
          <w:sz w:val="22"/>
          <w:szCs w:val="22"/>
          <w:lang w:val="en-US"/>
        </w:rPr>
        <w:t xml:space="preserve">change scenarios using </w:t>
      </w:r>
      <w:proofErr w:type="spellStart"/>
      <w:proofErr w:type="gramStart"/>
      <w:r w:rsidR="001B5625" w:rsidRPr="00F36CBA">
        <w:rPr>
          <w:rFonts w:ascii="Corbel" w:eastAsia="Times New Roman" w:hAnsi="Corbel" w:cs="Arial"/>
          <w:b/>
          <w:bCs/>
          <w:color w:val="000000"/>
          <w:sz w:val="22"/>
          <w:szCs w:val="22"/>
          <w:lang w:val="en-US"/>
        </w:rPr>
        <w:t>Atlite</w:t>
      </w:r>
      <w:proofErr w:type="spellEnd"/>
      <w:proofErr w:type="gramEnd"/>
    </w:p>
    <w:p w14:paraId="1F20021F" w14:textId="73CFE23E" w:rsidR="00953D11" w:rsidRPr="001B5625" w:rsidRDefault="00953D11" w:rsidP="00953D11">
      <w:pPr>
        <w:jc w:val="both"/>
        <w:rPr>
          <w:rFonts w:ascii="Corbel" w:eastAsia="Times New Roman" w:hAnsi="Corbel" w:cs="Arial"/>
          <w:b/>
          <w:bCs/>
          <w:color w:val="000000"/>
          <w:sz w:val="22"/>
          <w:szCs w:val="22"/>
          <w:lang w:val="en-US"/>
        </w:rPr>
      </w:pPr>
    </w:p>
    <w:p w14:paraId="3093F04F" w14:textId="28ACD1C1" w:rsidR="001B5625" w:rsidRDefault="001B5625" w:rsidP="007C685D">
      <w:pPr>
        <w:jc w:val="both"/>
        <w:rPr>
          <w:rFonts w:ascii="Corbel" w:eastAsia="Times New Roman" w:hAnsi="Corbel" w:cs="Arial"/>
          <w:color w:val="000000"/>
          <w:sz w:val="22"/>
          <w:szCs w:val="22"/>
          <w:lang w:val="en-US"/>
        </w:rPr>
      </w:pPr>
      <w:proofErr w:type="gramStart"/>
      <w:r>
        <w:rPr>
          <w:rFonts w:ascii="Corbel" w:eastAsia="Times New Roman" w:hAnsi="Corbel" w:cs="Arial"/>
          <w:color w:val="000000"/>
          <w:sz w:val="22"/>
          <w:szCs w:val="22"/>
          <w:lang w:val="en-US"/>
        </w:rPr>
        <w:t>Similarly</w:t>
      </w:r>
      <w:proofErr w:type="gramEnd"/>
      <w:r>
        <w:rPr>
          <w:rFonts w:ascii="Corbel" w:eastAsia="Times New Roman" w:hAnsi="Corbel" w:cs="Arial"/>
          <w:color w:val="000000"/>
          <w:sz w:val="22"/>
          <w:szCs w:val="22"/>
          <w:lang w:val="en-US"/>
        </w:rPr>
        <w:t xml:space="preserve"> to WP2, time series for heating demand will be produced for different climate models and validate</w:t>
      </w:r>
      <w:r w:rsidR="00F47EFE">
        <w:rPr>
          <w:rFonts w:ascii="Corbel" w:eastAsia="Times New Roman" w:hAnsi="Corbel" w:cs="Arial"/>
          <w:color w:val="000000"/>
          <w:sz w:val="22"/>
          <w:szCs w:val="22"/>
          <w:lang w:val="en-US"/>
        </w:rPr>
        <w:t>d</w:t>
      </w:r>
      <w:r>
        <w:rPr>
          <w:rFonts w:ascii="Corbel" w:eastAsia="Times New Roman" w:hAnsi="Corbel" w:cs="Arial"/>
          <w:color w:val="000000"/>
          <w:sz w:val="22"/>
          <w:szCs w:val="22"/>
          <w:lang w:val="en-US"/>
        </w:rPr>
        <w:t xml:space="preserve">. </w:t>
      </w:r>
    </w:p>
    <w:p w14:paraId="5C96C568" w14:textId="2507A00E" w:rsidR="00953D11" w:rsidRDefault="00730B7C" w:rsidP="007C685D">
      <w:pPr>
        <w:jc w:val="both"/>
        <w:rPr>
          <w:rFonts w:ascii="Corbel" w:eastAsia="Times New Roman" w:hAnsi="Corbel" w:cs="Arial"/>
          <w:color w:val="000000"/>
          <w:sz w:val="22"/>
          <w:szCs w:val="22"/>
          <w:lang w:val="en-GB"/>
        </w:rPr>
      </w:pPr>
      <w:r>
        <w:rPr>
          <w:rFonts w:ascii="Corbel" w:eastAsia="Times New Roman" w:hAnsi="Corbel" w:cs="Arial"/>
          <w:color w:val="000000"/>
          <w:sz w:val="22"/>
          <w:szCs w:val="22"/>
          <w:lang w:val="en-GB"/>
        </w:rPr>
        <w:t xml:space="preserve">This WP includes the statistical analysis of the interannual variability and intermodal variability and their comparison with differences seen between the BOC and EOC periods. </w:t>
      </w:r>
    </w:p>
    <w:p w14:paraId="0568CFC0" w14:textId="77777777" w:rsidR="001B5625" w:rsidRDefault="001B5625" w:rsidP="007C685D">
      <w:pPr>
        <w:jc w:val="both"/>
        <w:rPr>
          <w:rFonts w:ascii="Corbel" w:eastAsia="Times New Roman" w:hAnsi="Corbel" w:cs="Arial"/>
          <w:color w:val="000000"/>
          <w:sz w:val="22"/>
          <w:szCs w:val="22"/>
          <w:lang w:val="en-GB"/>
        </w:rPr>
      </w:pPr>
    </w:p>
    <w:p w14:paraId="3242E7C9" w14:textId="1B41E67F" w:rsidR="009637C8" w:rsidRPr="007C685D" w:rsidRDefault="009637C8" w:rsidP="00D91EC6">
      <w:pPr>
        <w:jc w:val="both"/>
        <w:rPr>
          <w:rFonts w:ascii="Corbel" w:eastAsia="Times New Roman" w:hAnsi="Corbel" w:cs="Arial"/>
          <w:color w:val="000000"/>
          <w:sz w:val="22"/>
          <w:szCs w:val="22"/>
          <w:lang w:val="en-GB"/>
        </w:rPr>
      </w:pPr>
    </w:p>
    <w:p w14:paraId="7594ED45" w14:textId="2EB1BB6D" w:rsidR="001B6FAA" w:rsidRDefault="007C685D" w:rsidP="007C685D">
      <w:pPr>
        <w:jc w:val="both"/>
        <w:rPr>
          <w:rFonts w:ascii="Corbel" w:eastAsia="Times New Roman" w:hAnsi="Corbel" w:cs="Arial"/>
          <w:b/>
          <w:bCs/>
          <w:color w:val="000000"/>
          <w:sz w:val="22"/>
          <w:szCs w:val="22"/>
          <w:lang w:val="en-GB"/>
        </w:rPr>
      </w:pPr>
      <w:r w:rsidRPr="007C685D">
        <w:rPr>
          <w:rFonts w:ascii="Corbel" w:eastAsia="Times New Roman" w:hAnsi="Corbel" w:cs="Arial"/>
          <w:b/>
          <w:bCs/>
          <w:color w:val="000000"/>
          <w:sz w:val="22"/>
          <w:szCs w:val="22"/>
          <w:lang w:val="en-GB"/>
        </w:rPr>
        <w:t>WP</w:t>
      </w:r>
      <w:r w:rsidR="001B6FAA">
        <w:rPr>
          <w:rFonts w:ascii="Corbel" w:eastAsia="Times New Roman" w:hAnsi="Corbel" w:cs="Arial"/>
          <w:b/>
          <w:bCs/>
          <w:color w:val="000000"/>
          <w:sz w:val="22"/>
          <w:szCs w:val="22"/>
          <w:lang w:val="en-GB"/>
        </w:rPr>
        <w:t xml:space="preserve">5. (2 weeks) Running </w:t>
      </w:r>
      <w:proofErr w:type="spellStart"/>
      <w:r w:rsidR="001B6FAA">
        <w:rPr>
          <w:rFonts w:ascii="Corbel" w:eastAsia="Times New Roman" w:hAnsi="Corbel" w:cs="Arial"/>
          <w:b/>
          <w:bCs/>
          <w:color w:val="000000"/>
          <w:sz w:val="22"/>
          <w:szCs w:val="22"/>
          <w:lang w:val="en-GB"/>
        </w:rPr>
        <w:t>PyPSA</w:t>
      </w:r>
      <w:proofErr w:type="spellEnd"/>
      <w:r w:rsidR="001B6FAA">
        <w:rPr>
          <w:rFonts w:ascii="Corbel" w:eastAsia="Times New Roman" w:hAnsi="Corbel" w:cs="Arial"/>
          <w:b/>
          <w:bCs/>
          <w:color w:val="000000"/>
          <w:sz w:val="22"/>
          <w:szCs w:val="22"/>
          <w:lang w:val="en-GB"/>
        </w:rPr>
        <w:t>-</w:t>
      </w:r>
      <w:proofErr w:type="spellStart"/>
      <w:r w:rsidR="001B6FAA">
        <w:rPr>
          <w:rFonts w:ascii="Corbel" w:eastAsia="Times New Roman" w:hAnsi="Corbel" w:cs="Arial"/>
          <w:b/>
          <w:bCs/>
          <w:color w:val="000000"/>
          <w:sz w:val="22"/>
          <w:szCs w:val="22"/>
          <w:lang w:val="en-GB"/>
        </w:rPr>
        <w:t>Eur</w:t>
      </w:r>
      <w:proofErr w:type="spellEnd"/>
      <w:r w:rsidR="001B6FAA">
        <w:rPr>
          <w:rFonts w:ascii="Corbel" w:eastAsia="Times New Roman" w:hAnsi="Corbel" w:cs="Arial"/>
          <w:b/>
          <w:bCs/>
          <w:color w:val="000000"/>
          <w:sz w:val="22"/>
          <w:szCs w:val="22"/>
          <w:lang w:val="en-GB"/>
        </w:rPr>
        <w:t xml:space="preserve">-Sec with network representation of </w:t>
      </w:r>
      <w:proofErr w:type="gramStart"/>
      <w:r w:rsidR="001B6FAA">
        <w:rPr>
          <w:rFonts w:ascii="Corbel" w:eastAsia="Times New Roman" w:hAnsi="Corbel" w:cs="Arial"/>
          <w:b/>
          <w:bCs/>
          <w:color w:val="000000"/>
          <w:sz w:val="22"/>
          <w:szCs w:val="22"/>
          <w:lang w:val="en-GB"/>
        </w:rPr>
        <w:t>Europe</w:t>
      </w:r>
      <w:proofErr w:type="gramEnd"/>
    </w:p>
    <w:p w14:paraId="6F6AD01C" w14:textId="5FE9CFF6" w:rsidR="007C685D" w:rsidRPr="001B6FAA" w:rsidRDefault="001B6FAA" w:rsidP="007C685D">
      <w:pPr>
        <w:jc w:val="both"/>
        <w:rPr>
          <w:rFonts w:ascii="Corbel" w:eastAsia="Times New Roman" w:hAnsi="Corbel" w:cs="Arial"/>
          <w:color w:val="000000"/>
          <w:sz w:val="22"/>
          <w:szCs w:val="22"/>
          <w:lang w:val="en-GB"/>
        </w:rPr>
      </w:pPr>
      <w:r w:rsidRPr="001B6FAA">
        <w:rPr>
          <w:rFonts w:ascii="Corbel" w:eastAsia="Times New Roman" w:hAnsi="Corbel" w:cs="Arial"/>
          <w:color w:val="000000"/>
          <w:sz w:val="22"/>
          <w:szCs w:val="22"/>
          <w:lang w:val="en-GB"/>
        </w:rPr>
        <w:t xml:space="preserve">In preparation to using </w:t>
      </w:r>
      <w:proofErr w:type="spellStart"/>
      <w:r w:rsidRPr="001B6FAA">
        <w:rPr>
          <w:rFonts w:ascii="Corbel" w:eastAsia="Times New Roman" w:hAnsi="Corbel" w:cs="Arial"/>
          <w:color w:val="000000"/>
          <w:sz w:val="22"/>
          <w:szCs w:val="22"/>
          <w:lang w:val="en-GB"/>
        </w:rPr>
        <w:t>PyPSA</w:t>
      </w:r>
      <w:proofErr w:type="spellEnd"/>
      <w:r w:rsidRPr="001B6FAA">
        <w:rPr>
          <w:rFonts w:ascii="Corbel" w:eastAsia="Times New Roman" w:hAnsi="Corbel" w:cs="Arial"/>
          <w:color w:val="000000"/>
          <w:sz w:val="22"/>
          <w:szCs w:val="22"/>
          <w:lang w:val="en-GB"/>
        </w:rPr>
        <w:t>-</w:t>
      </w:r>
      <w:proofErr w:type="spellStart"/>
      <w:r w:rsidRPr="001B6FAA">
        <w:rPr>
          <w:rFonts w:ascii="Corbel" w:eastAsia="Times New Roman" w:hAnsi="Corbel" w:cs="Arial"/>
          <w:color w:val="000000"/>
          <w:sz w:val="22"/>
          <w:szCs w:val="22"/>
          <w:lang w:val="en-GB"/>
        </w:rPr>
        <w:t>Eur</w:t>
      </w:r>
      <w:proofErr w:type="spellEnd"/>
      <w:r w:rsidRPr="001B6FAA">
        <w:rPr>
          <w:rFonts w:ascii="Corbel" w:eastAsia="Times New Roman" w:hAnsi="Corbel" w:cs="Arial"/>
          <w:color w:val="000000"/>
          <w:sz w:val="22"/>
          <w:szCs w:val="22"/>
          <w:lang w:val="en-GB"/>
        </w:rPr>
        <w:t>-</w:t>
      </w:r>
      <w:proofErr w:type="gramStart"/>
      <w:r w:rsidRPr="001B6FAA">
        <w:rPr>
          <w:rFonts w:ascii="Corbel" w:eastAsia="Times New Roman" w:hAnsi="Corbel" w:cs="Arial"/>
          <w:color w:val="000000"/>
          <w:sz w:val="22"/>
          <w:szCs w:val="22"/>
          <w:lang w:val="en-GB"/>
        </w:rPr>
        <w:t>Sec</w:t>
      </w:r>
      <w:r>
        <w:rPr>
          <w:rFonts w:ascii="Corbel" w:eastAsia="Times New Roman" w:hAnsi="Corbel" w:cs="Arial"/>
          <w:color w:val="000000"/>
          <w:sz w:val="22"/>
          <w:szCs w:val="22"/>
          <w:lang w:val="en-GB"/>
        </w:rPr>
        <w:t>[</w:t>
      </w:r>
      <w:proofErr w:type="gramEnd"/>
      <w:r>
        <w:rPr>
          <w:rFonts w:ascii="Corbel" w:eastAsia="Times New Roman" w:hAnsi="Corbel" w:cs="Arial"/>
          <w:color w:val="000000"/>
          <w:sz w:val="22"/>
          <w:szCs w:val="22"/>
          <w:lang w:val="en-GB"/>
        </w:rPr>
        <w:t>5]</w:t>
      </w:r>
      <w:r w:rsidRPr="001B6FAA">
        <w:rPr>
          <w:rFonts w:ascii="Corbel" w:eastAsia="Times New Roman" w:hAnsi="Corbel" w:cs="Arial"/>
          <w:color w:val="000000"/>
          <w:sz w:val="22"/>
          <w:szCs w:val="22"/>
          <w:lang w:val="en-GB"/>
        </w:rPr>
        <w:t xml:space="preserve"> in the master project, the students will devote time to </w:t>
      </w:r>
      <w:r>
        <w:rPr>
          <w:rFonts w:ascii="Corbel" w:eastAsia="Times New Roman" w:hAnsi="Corbel" w:cs="Arial"/>
          <w:color w:val="000000"/>
          <w:sz w:val="22"/>
          <w:szCs w:val="22"/>
          <w:lang w:val="en-GB"/>
        </w:rPr>
        <w:t xml:space="preserve">install and </w:t>
      </w:r>
      <w:r w:rsidRPr="001B6FAA">
        <w:rPr>
          <w:rFonts w:ascii="Corbel" w:eastAsia="Times New Roman" w:hAnsi="Corbel" w:cs="Arial"/>
          <w:color w:val="000000"/>
          <w:sz w:val="22"/>
          <w:szCs w:val="22"/>
          <w:lang w:val="en-GB"/>
        </w:rPr>
        <w:t xml:space="preserve">learn by themselves how to run the model in the cluster and will try to make it run for different weather years. </w:t>
      </w:r>
      <w:r w:rsidR="007C685D" w:rsidRPr="001B6FAA">
        <w:rPr>
          <w:rFonts w:ascii="Corbel" w:eastAsia="Times New Roman" w:hAnsi="Corbel" w:cs="Arial"/>
          <w:color w:val="000000"/>
          <w:sz w:val="22"/>
          <w:szCs w:val="22"/>
          <w:lang w:val="en-GB"/>
        </w:rPr>
        <w:t xml:space="preserve"> </w:t>
      </w:r>
    </w:p>
    <w:p w14:paraId="466BACC7" w14:textId="53C5926B" w:rsidR="00AD4989" w:rsidRDefault="00AD4989" w:rsidP="00095F73">
      <w:pPr>
        <w:jc w:val="both"/>
        <w:rPr>
          <w:rFonts w:ascii="Corbel" w:eastAsia="Times New Roman" w:hAnsi="Corbel" w:cs="Arial"/>
          <w:color w:val="000000"/>
          <w:sz w:val="22"/>
          <w:szCs w:val="22"/>
          <w:lang w:val="en-US"/>
        </w:rPr>
      </w:pPr>
    </w:p>
    <w:p w14:paraId="25EF82AD" w14:textId="163F8AA7" w:rsidR="007C685D" w:rsidRDefault="00095F73" w:rsidP="00D66B43">
      <w:pPr>
        <w:jc w:val="both"/>
        <w:rPr>
          <w:rFonts w:ascii="Corbel" w:hAnsi="Corbel" w:cs="Arial"/>
          <w:sz w:val="22"/>
          <w:szCs w:val="22"/>
          <w:lang w:val="en-GB"/>
        </w:rPr>
      </w:pPr>
      <w:r w:rsidRPr="00D66B43">
        <w:rPr>
          <w:rFonts w:ascii="Corbel" w:hAnsi="Corbel" w:cs="Arial"/>
          <w:sz w:val="22"/>
          <w:szCs w:val="22"/>
          <w:lang w:val="en-US"/>
        </w:rPr>
        <w:t>Remark</w:t>
      </w:r>
      <w:r w:rsidR="00A9176A" w:rsidRPr="00D66B43">
        <w:rPr>
          <w:rFonts w:ascii="Corbel" w:hAnsi="Corbel" w:cs="Arial"/>
          <w:sz w:val="22"/>
          <w:szCs w:val="22"/>
          <w:lang w:val="en-US"/>
        </w:rPr>
        <w:t xml:space="preserve"> 1</w:t>
      </w:r>
      <w:r w:rsidRPr="00D66B43">
        <w:rPr>
          <w:rFonts w:ascii="Corbel" w:hAnsi="Corbel" w:cs="Arial"/>
          <w:sz w:val="22"/>
          <w:szCs w:val="22"/>
          <w:lang w:val="en-US"/>
        </w:rPr>
        <w:t>:</w:t>
      </w:r>
      <w:r w:rsidR="00AD4989" w:rsidRPr="00D66B43">
        <w:rPr>
          <w:rFonts w:ascii="Corbel" w:hAnsi="Corbel" w:cs="Arial"/>
          <w:sz w:val="22"/>
          <w:szCs w:val="22"/>
          <w:lang w:val="en-US"/>
        </w:rPr>
        <w:t xml:space="preserve"> </w:t>
      </w:r>
      <w:r w:rsidR="007C685D">
        <w:rPr>
          <w:rFonts w:ascii="Corbel" w:hAnsi="Corbel" w:cs="Arial"/>
          <w:sz w:val="22"/>
          <w:szCs w:val="22"/>
          <w:lang w:val="en-US"/>
        </w:rPr>
        <w:t xml:space="preserve">This pre-project will be co-supervised by the PhD student </w:t>
      </w:r>
      <w:proofErr w:type="spellStart"/>
      <w:r w:rsidR="007C685D">
        <w:rPr>
          <w:rFonts w:ascii="Corbel" w:hAnsi="Corbel" w:cs="Arial"/>
          <w:sz w:val="22"/>
          <w:szCs w:val="22"/>
          <w:lang w:val="en-US"/>
        </w:rPr>
        <w:t>Ebbe</w:t>
      </w:r>
      <w:proofErr w:type="spellEnd"/>
      <w:r w:rsidR="007C685D">
        <w:rPr>
          <w:rFonts w:ascii="Corbel" w:hAnsi="Corbel" w:cs="Arial"/>
          <w:sz w:val="22"/>
          <w:szCs w:val="22"/>
          <w:lang w:val="en-US"/>
        </w:rPr>
        <w:t xml:space="preserve"> K. G</w:t>
      </w:r>
      <w:proofErr w:type="spellStart"/>
      <w:r w:rsidR="007C685D">
        <w:rPr>
          <w:rFonts w:ascii="Corbel" w:hAnsi="Corbel" w:cs="Arial"/>
          <w:sz w:val="22"/>
          <w:szCs w:val="22"/>
          <w:lang w:val="en-GB"/>
        </w:rPr>
        <w:t>øtske</w:t>
      </w:r>
      <w:proofErr w:type="spellEnd"/>
      <w:r w:rsidR="007C685D">
        <w:rPr>
          <w:rFonts w:ascii="Corbel" w:hAnsi="Corbel" w:cs="Arial"/>
          <w:sz w:val="22"/>
          <w:szCs w:val="22"/>
          <w:lang w:val="en-GB"/>
        </w:rPr>
        <w:t>, who will help the master student with the selection of climate models in WP1</w:t>
      </w:r>
      <w:r w:rsidR="00953D11">
        <w:rPr>
          <w:rFonts w:ascii="Corbel" w:hAnsi="Corbel" w:cs="Arial"/>
          <w:sz w:val="22"/>
          <w:szCs w:val="22"/>
          <w:lang w:val="en-GB"/>
        </w:rPr>
        <w:t xml:space="preserve">, </w:t>
      </w:r>
      <w:r w:rsidR="007C685D">
        <w:rPr>
          <w:rFonts w:ascii="Corbel" w:hAnsi="Corbel" w:cs="Arial"/>
          <w:sz w:val="22"/>
          <w:szCs w:val="22"/>
          <w:lang w:val="en-GB"/>
        </w:rPr>
        <w:t>the use of the cluster</w:t>
      </w:r>
      <w:r w:rsidR="00953D11">
        <w:rPr>
          <w:rFonts w:ascii="Corbel" w:hAnsi="Corbel" w:cs="Arial"/>
          <w:sz w:val="22"/>
          <w:szCs w:val="22"/>
          <w:lang w:val="en-GB"/>
        </w:rPr>
        <w:t xml:space="preserve"> and the interpretation of the results. </w:t>
      </w:r>
    </w:p>
    <w:p w14:paraId="743AE762" w14:textId="0FC68645" w:rsidR="00610A6F" w:rsidRDefault="00953D11" w:rsidP="00D66B43">
      <w:pPr>
        <w:jc w:val="both"/>
        <w:rPr>
          <w:rFonts w:ascii="Corbel" w:hAnsi="Corbel" w:cs="Arial"/>
          <w:sz w:val="22"/>
          <w:szCs w:val="22"/>
          <w:lang w:val="en-US"/>
        </w:rPr>
      </w:pPr>
      <w:r>
        <w:rPr>
          <w:rFonts w:ascii="Corbel" w:hAnsi="Corbel" w:cs="Arial"/>
          <w:sz w:val="22"/>
          <w:szCs w:val="22"/>
          <w:lang w:val="en-US"/>
        </w:rPr>
        <w:t xml:space="preserve">Remark 2: </w:t>
      </w:r>
      <w:r w:rsidR="00095F73" w:rsidRPr="00D66B43">
        <w:rPr>
          <w:rFonts w:ascii="Corbel" w:hAnsi="Corbel" w:cs="Arial"/>
          <w:sz w:val="22"/>
          <w:szCs w:val="22"/>
          <w:lang w:val="en-US"/>
        </w:rPr>
        <w:t>This pre-project can be naturally continued into a master-thesis project</w:t>
      </w:r>
      <w:r w:rsidR="00D91EC6" w:rsidRPr="00D66B43">
        <w:rPr>
          <w:rFonts w:ascii="Corbel" w:hAnsi="Corbel" w:cs="Arial"/>
          <w:sz w:val="22"/>
          <w:szCs w:val="22"/>
          <w:lang w:val="en-US"/>
        </w:rPr>
        <w:t>.</w:t>
      </w:r>
      <w:r w:rsidR="00907FE5" w:rsidRPr="00D66B43">
        <w:rPr>
          <w:rFonts w:ascii="Corbel" w:hAnsi="Corbel" w:cs="Arial"/>
          <w:sz w:val="22"/>
          <w:szCs w:val="22"/>
          <w:lang w:val="en-US"/>
        </w:rPr>
        <w:t xml:space="preserve"> </w:t>
      </w:r>
    </w:p>
    <w:p w14:paraId="4E19ACC7" w14:textId="337CAC1B" w:rsidR="00953D11" w:rsidRDefault="00953D11" w:rsidP="00D66B43">
      <w:pPr>
        <w:jc w:val="both"/>
        <w:rPr>
          <w:rFonts w:ascii="Corbel" w:hAnsi="Corbel" w:cs="Arial"/>
          <w:sz w:val="22"/>
          <w:szCs w:val="22"/>
          <w:lang w:val="en-US"/>
        </w:rPr>
      </w:pPr>
    </w:p>
    <w:p w14:paraId="1F7B73FB" w14:textId="77777777" w:rsidR="001B6FAA" w:rsidRDefault="001B6FAA" w:rsidP="00D66B43">
      <w:pPr>
        <w:jc w:val="both"/>
        <w:rPr>
          <w:rFonts w:ascii="Corbel" w:hAnsi="Corbel" w:cs="Arial"/>
          <w:sz w:val="22"/>
          <w:szCs w:val="22"/>
          <w:lang w:val="en-US"/>
        </w:rPr>
      </w:pPr>
    </w:p>
    <w:p w14:paraId="2F8E5553" w14:textId="10421351" w:rsidR="00953D11" w:rsidRDefault="00953D11" w:rsidP="00D66B43">
      <w:pPr>
        <w:jc w:val="both"/>
        <w:rPr>
          <w:rFonts w:ascii="Corbel" w:hAnsi="Corbel" w:cs="Arial"/>
          <w:sz w:val="22"/>
          <w:szCs w:val="22"/>
          <w:lang w:val="en-US"/>
        </w:rPr>
      </w:pPr>
      <w:r>
        <w:rPr>
          <w:rFonts w:ascii="Corbel" w:hAnsi="Corbel" w:cs="Arial"/>
          <w:sz w:val="22"/>
          <w:szCs w:val="22"/>
          <w:lang w:val="en-US"/>
        </w:rPr>
        <w:t xml:space="preserve">[1] </w:t>
      </w:r>
      <w:r w:rsidRPr="00953D11">
        <w:rPr>
          <w:rFonts w:ascii="Corbel" w:hAnsi="Corbel" w:cs="Arial"/>
          <w:sz w:val="22"/>
          <w:szCs w:val="22"/>
          <w:lang w:val="en-US"/>
        </w:rPr>
        <w:t xml:space="preserve">EK. </w:t>
      </w:r>
      <w:proofErr w:type="spellStart"/>
      <w:r w:rsidRPr="00953D11">
        <w:rPr>
          <w:rFonts w:ascii="Corbel" w:hAnsi="Corbel" w:cs="Arial"/>
          <w:sz w:val="22"/>
          <w:szCs w:val="22"/>
          <w:lang w:val="en-US"/>
        </w:rPr>
        <w:t>Gøtske</w:t>
      </w:r>
      <w:proofErr w:type="spellEnd"/>
      <w:r w:rsidRPr="00953D11">
        <w:rPr>
          <w:rFonts w:ascii="Corbel" w:hAnsi="Corbel" w:cs="Arial"/>
          <w:sz w:val="22"/>
          <w:szCs w:val="22"/>
          <w:lang w:val="en-US"/>
        </w:rPr>
        <w:t xml:space="preserve"> and M.</w:t>
      </w:r>
      <w:r w:rsidR="00412639">
        <w:rPr>
          <w:rFonts w:ascii="Corbel" w:hAnsi="Corbel" w:cs="Arial"/>
          <w:sz w:val="22"/>
          <w:szCs w:val="22"/>
          <w:lang w:val="en-US"/>
        </w:rPr>
        <w:t xml:space="preserve"> </w:t>
      </w:r>
      <w:r w:rsidRPr="00953D11">
        <w:rPr>
          <w:rFonts w:ascii="Corbel" w:hAnsi="Corbel" w:cs="Arial"/>
          <w:sz w:val="22"/>
          <w:szCs w:val="22"/>
          <w:lang w:val="en-US"/>
        </w:rPr>
        <w:t xml:space="preserve">Victoria, Future operation of hydropower in Europe under high renewable penetration and climate change, </w:t>
      </w:r>
      <w:proofErr w:type="spellStart"/>
      <w:r w:rsidRPr="00953D11">
        <w:rPr>
          <w:rFonts w:ascii="Corbel" w:hAnsi="Corbel" w:cs="Arial"/>
          <w:sz w:val="22"/>
          <w:szCs w:val="22"/>
          <w:lang w:val="en-US"/>
        </w:rPr>
        <w:t>iScience</w:t>
      </w:r>
      <w:proofErr w:type="spellEnd"/>
      <w:r w:rsidRPr="00953D11">
        <w:rPr>
          <w:rFonts w:ascii="Corbel" w:hAnsi="Corbel" w:cs="Arial"/>
          <w:sz w:val="22"/>
          <w:szCs w:val="22"/>
          <w:lang w:val="en-US"/>
        </w:rPr>
        <w:t xml:space="preserve"> 24(9) 102999, (2021) </w:t>
      </w:r>
      <w:r w:rsidR="00421346">
        <w:fldChar w:fldCharType="begin"/>
      </w:r>
      <w:r w:rsidR="00421346" w:rsidRPr="00C42D60">
        <w:rPr>
          <w:lang w:val="en-US"/>
          <w:rPrChange w:id="10" w:author="Thea Baungaard" w:date="2023-02-22T13:19:00Z">
            <w:rPr/>
          </w:rPrChange>
        </w:rPr>
        <w:instrText>HYPERLINK "https://doi.org/10.1016/j.isci.2021.102999"</w:instrText>
      </w:r>
      <w:r w:rsidR="00421346">
        <w:fldChar w:fldCharType="separate"/>
      </w:r>
      <w:r w:rsidR="00412639" w:rsidRPr="007418AF">
        <w:rPr>
          <w:rStyle w:val="Hyperlink"/>
          <w:rFonts w:ascii="Corbel" w:hAnsi="Corbel" w:cs="Arial"/>
          <w:sz w:val="22"/>
          <w:szCs w:val="22"/>
          <w:lang w:val="en-US"/>
        </w:rPr>
        <w:t>https://doi.org/10.1016/j.isci.2021.102999</w:t>
      </w:r>
      <w:r w:rsidR="00421346">
        <w:rPr>
          <w:rStyle w:val="Hyperlink"/>
          <w:rFonts w:ascii="Corbel" w:hAnsi="Corbel" w:cs="Arial"/>
          <w:sz w:val="22"/>
          <w:szCs w:val="22"/>
          <w:lang w:val="en-US"/>
        </w:rPr>
        <w:fldChar w:fldCharType="end"/>
      </w:r>
    </w:p>
    <w:p w14:paraId="2754ADEC" w14:textId="542A3633" w:rsidR="00412639" w:rsidRDefault="00730B7C" w:rsidP="00D66B43">
      <w:pPr>
        <w:jc w:val="both"/>
        <w:rPr>
          <w:rFonts w:ascii="Corbel" w:hAnsi="Corbel" w:cs="Arial"/>
          <w:sz w:val="22"/>
          <w:szCs w:val="22"/>
          <w:lang w:val="en-US"/>
        </w:rPr>
      </w:pPr>
      <w:r>
        <w:rPr>
          <w:rFonts w:ascii="Corbel" w:hAnsi="Corbel" w:cs="Arial"/>
          <w:sz w:val="22"/>
          <w:szCs w:val="22"/>
          <w:lang w:val="en-US"/>
        </w:rPr>
        <w:t xml:space="preserve">[2] </w:t>
      </w:r>
      <w:r w:rsidR="00421346">
        <w:fldChar w:fldCharType="begin"/>
      </w:r>
      <w:r w:rsidR="00421346" w:rsidRPr="00C42D60">
        <w:rPr>
          <w:lang w:val="en-US"/>
          <w:rPrChange w:id="11" w:author="Thea Baungaard" w:date="2023-02-22T13:19:00Z">
            <w:rPr/>
          </w:rPrChange>
        </w:rPr>
        <w:instrText>HYPERLINK "https://www.wcrp-climate.org/wgcm-cmip"</w:instrText>
      </w:r>
      <w:r w:rsidR="00421346">
        <w:fldChar w:fldCharType="separate"/>
      </w:r>
      <w:r w:rsidRPr="007418AF">
        <w:rPr>
          <w:rStyle w:val="Hyperlink"/>
          <w:rFonts w:ascii="Corbel" w:hAnsi="Corbel" w:cs="Arial"/>
          <w:sz w:val="22"/>
          <w:szCs w:val="22"/>
          <w:lang w:val="en-US"/>
        </w:rPr>
        <w:t>https://www.wcrp-climate.org/wgcm-cmip</w:t>
      </w:r>
      <w:r w:rsidR="0042134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73797A13" w14:textId="6E50D9A7" w:rsidR="00833589" w:rsidRDefault="00953D11" w:rsidP="00D66B43">
      <w:pPr>
        <w:jc w:val="both"/>
        <w:rPr>
          <w:rFonts w:ascii="Corbel" w:hAnsi="Corbel" w:cs="Arial"/>
          <w:sz w:val="22"/>
          <w:szCs w:val="22"/>
          <w:lang w:val="en-US"/>
        </w:rPr>
      </w:pPr>
      <w:r>
        <w:rPr>
          <w:rFonts w:ascii="Corbel" w:hAnsi="Corbel" w:cs="Arial"/>
          <w:sz w:val="22"/>
          <w:szCs w:val="22"/>
          <w:lang w:val="en-US"/>
        </w:rPr>
        <w:t>[</w:t>
      </w:r>
      <w:r w:rsidR="00730B7C">
        <w:rPr>
          <w:rFonts w:ascii="Corbel" w:hAnsi="Corbel" w:cs="Arial"/>
          <w:sz w:val="22"/>
          <w:szCs w:val="22"/>
          <w:lang w:val="en-US"/>
        </w:rPr>
        <w:t>3</w:t>
      </w:r>
      <w:r>
        <w:rPr>
          <w:rFonts w:ascii="Corbel" w:hAnsi="Corbel" w:cs="Arial"/>
          <w:sz w:val="22"/>
          <w:szCs w:val="22"/>
          <w:lang w:val="en-US"/>
        </w:rPr>
        <w:t xml:space="preserve">] </w:t>
      </w:r>
      <w:r w:rsidR="00421346">
        <w:fldChar w:fldCharType="begin"/>
      </w:r>
      <w:r w:rsidR="00421346" w:rsidRPr="00C42D60">
        <w:rPr>
          <w:lang w:val="en-US"/>
          <w:rPrChange w:id="12" w:author="Thea Baungaard" w:date="2023-02-22T13:19:00Z">
            <w:rPr/>
          </w:rPrChange>
        </w:rPr>
        <w:instrText>HYPERLINK "https://atlite.readthedocs.io/en/latest/"</w:instrText>
      </w:r>
      <w:r w:rsidR="00421346">
        <w:fldChar w:fldCharType="separate"/>
      </w:r>
      <w:r w:rsidRPr="007418AF">
        <w:rPr>
          <w:rStyle w:val="Hyperlink"/>
          <w:rFonts w:ascii="Corbel" w:hAnsi="Corbel" w:cs="Arial"/>
          <w:sz w:val="22"/>
          <w:szCs w:val="22"/>
          <w:lang w:val="en-US"/>
        </w:rPr>
        <w:t>https://atlite.readthedocs.io/en/latest/</w:t>
      </w:r>
      <w:r w:rsidR="0042134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5143578D" w14:textId="5052BA0A" w:rsidR="00953D11" w:rsidRDefault="00953D11" w:rsidP="00D66B43">
      <w:pPr>
        <w:jc w:val="both"/>
        <w:rPr>
          <w:rFonts w:ascii="Corbel" w:hAnsi="Corbel" w:cs="Arial"/>
          <w:sz w:val="22"/>
          <w:szCs w:val="22"/>
          <w:lang w:val="en-US"/>
        </w:rPr>
      </w:pPr>
      <w:r>
        <w:rPr>
          <w:rFonts w:ascii="Corbel" w:hAnsi="Corbel" w:cs="Arial"/>
          <w:sz w:val="22"/>
          <w:szCs w:val="22"/>
          <w:lang w:val="en-US"/>
        </w:rPr>
        <w:t>[</w:t>
      </w:r>
      <w:r w:rsidR="001B6FAA">
        <w:rPr>
          <w:rFonts w:ascii="Corbel" w:hAnsi="Corbel" w:cs="Arial"/>
          <w:sz w:val="22"/>
          <w:szCs w:val="22"/>
          <w:lang w:val="en-US"/>
        </w:rPr>
        <w:t>4</w:t>
      </w:r>
      <w:r>
        <w:rPr>
          <w:rFonts w:ascii="Corbel" w:hAnsi="Corbel" w:cs="Arial"/>
          <w:sz w:val="22"/>
          <w:szCs w:val="22"/>
          <w:lang w:val="en-US"/>
        </w:rPr>
        <w:t xml:space="preserve">] </w:t>
      </w:r>
      <w:r w:rsidR="00421346">
        <w:fldChar w:fldCharType="begin"/>
      </w:r>
      <w:r w:rsidR="00421346" w:rsidRPr="00C42D60">
        <w:rPr>
          <w:lang w:val="en-US"/>
          <w:rPrChange w:id="13" w:author="Thea Baungaard" w:date="2023-02-22T13:19:00Z">
            <w:rPr/>
          </w:rPrChange>
        </w:rPr>
        <w:instrText>HYPERLINK "https://github.com/PyPSA/atlite/blob/master/examples/historic-comparison-germany.ipynb"</w:instrText>
      </w:r>
      <w:r w:rsidR="00421346">
        <w:fldChar w:fldCharType="separate"/>
      </w:r>
      <w:r w:rsidRPr="007418AF">
        <w:rPr>
          <w:rStyle w:val="Hyperlink"/>
          <w:rFonts w:ascii="Corbel" w:hAnsi="Corbel" w:cs="Arial"/>
          <w:sz w:val="22"/>
          <w:szCs w:val="22"/>
          <w:lang w:val="en-US"/>
        </w:rPr>
        <w:t>https://github.com/PyPSA/atlite/blob/master/examples/historic-comparison-germany.ipynb</w:t>
      </w:r>
      <w:r w:rsidR="00421346">
        <w:rPr>
          <w:rStyle w:val="Hyperlink"/>
          <w:rFonts w:ascii="Corbel" w:hAnsi="Corbel" w:cs="Arial"/>
          <w:sz w:val="22"/>
          <w:szCs w:val="22"/>
          <w:lang w:val="en-US"/>
        </w:rPr>
        <w:fldChar w:fldCharType="end"/>
      </w:r>
      <w:r>
        <w:rPr>
          <w:rFonts w:ascii="Corbel" w:hAnsi="Corbel" w:cs="Arial"/>
          <w:sz w:val="22"/>
          <w:szCs w:val="22"/>
          <w:lang w:val="en-US"/>
        </w:rPr>
        <w:t xml:space="preserve"> </w:t>
      </w:r>
    </w:p>
    <w:p w14:paraId="6E9D3F54" w14:textId="0E467ABC" w:rsidR="00833589" w:rsidRDefault="00833589" w:rsidP="00D66B43">
      <w:pPr>
        <w:jc w:val="both"/>
        <w:rPr>
          <w:rFonts w:ascii="Corbel" w:hAnsi="Corbel" w:cs="Arial"/>
          <w:sz w:val="22"/>
          <w:szCs w:val="22"/>
          <w:lang w:val="en-US"/>
        </w:rPr>
      </w:pPr>
      <w:r w:rsidRPr="00833589">
        <w:rPr>
          <w:rFonts w:ascii="Corbel" w:hAnsi="Corbel" w:cs="Arial"/>
          <w:sz w:val="22"/>
          <w:szCs w:val="22"/>
          <w:lang w:val="en-US"/>
        </w:rPr>
        <w:t>[</w:t>
      </w:r>
      <w:r w:rsidR="001B6FAA">
        <w:rPr>
          <w:rFonts w:ascii="Corbel" w:hAnsi="Corbel" w:cs="Arial"/>
          <w:sz w:val="22"/>
          <w:szCs w:val="22"/>
          <w:lang w:val="en-US"/>
        </w:rPr>
        <w:t>5</w:t>
      </w:r>
      <w:r w:rsidRPr="00833589">
        <w:rPr>
          <w:rFonts w:ascii="Corbel" w:hAnsi="Corbel" w:cs="Arial"/>
          <w:sz w:val="22"/>
          <w:szCs w:val="22"/>
          <w:lang w:val="en-US"/>
        </w:rPr>
        <w:t>]</w:t>
      </w:r>
      <w:r w:rsidR="001B6FAA">
        <w:rPr>
          <w:rFonts w:ascii="Corbel" w:hAnsi="Corbel" w:cs="Arial"/>
          <w:sz w:val="22"/>
          <w:szCs w:val="22"/>
          <w:lang w:val="en-US"/>
        </w:rPr>
        <w:t xml:space="preserve"> </w:t>
      </w:r>
      <w:r w:rsidR="00421346">
        <w:fldChar w:fldCharType="begin"/>
      </w:r>
      <w:r w:rsidR="00421346" w:rsidRPr="00C42D60">
        <w:rPr>
          <w:lang w:val="en-US"/>
          <w:rPrChange w:id="14" w:author="Thea Baungaard" w:date="2023-02-22T13:19:00Z">
            <w:rPr/>
          </w:rPrChange>
        </w:rPr>
        <w:instrText>HYPERLINK "https://pypsa-eur-sec.readthedocs.io/en/latest/"</w:instrText>
      </w:r>
      <w:r w:rsidR="00421346">
        <w:fldChar w:fldCharType="separate"/>
      </w:r>
      <w:r w:rsidR="001B6FAA" w:rsidRPr="006E5C1F">
        <w:rPr>
          <w:rStyle w:val="Hyperlink"/>
          <w:rFonts w:ascii="Corbel" w:hAnsi="Corbel" w:cs="Arial"/>
          <w:sz w:val="22"/>
          <w:szCs w:val="22"/>
          <w:lang w:val="en-US"/>
        </w:rPr>
        <w:t>https://pypsa-eur-sec.readthedocs.io/en/latest/</w:t>
      </w:r>
      <w:r w:rsidR="00421346">
        <w:rPr>
          <w:rStyle w:val="Hyperlink"/>
          <w:rFonts w:ascii="Corbel" w:hAnsi="Corbel" w:cs="Arial"/>
          <w:sz w:val="22"/>
          <w:szCs w:val="22"/>
          <w:lang w:val="en-US"/>
        </w:rPr>
        <w:fldChar w:fldCharType="end"/>
      </w:r>
      <w:r w:rsidR="001B6FAA">
        <w:rPr>
          <w:rFonts w:ascii="Corbel" w:hAnsi="Corbel" w:cs="Arial"/>
          <w:sz w:val="22"/>
          <w:szCs w:val="22"/>
          <w:lang w:val="en-US"/>
        </w:rPr>
        <w:t xml:space="preserve"> </w:t>
      </w:r>
    </w:p>
    <w:p w14:paraId="31728098" w14:textId="10BC03C4" w:rsidR="00B775FD" w:rsidRDefault="00B775FD" w:rsidP="00D66B43">
      <w:pPr>
        <w:jc w:val="both"/>
        <w:rPr>
          <w:rFonts w:ascii="Corbel" w:hAnsi="Corbel" w:cs="Arial"/>
          <w:sz w:val="22"/>
          <w:szCs w:val="22"/>
          <w:lang w:val="en-US"/>
        </w:rPr>
      </w:pPr>
    </w:p>
    <w:p w14:paraId="4075CADE" w14:textId="77777777" w:rsidR="008C718B" w:rsidRPr="008C718B" w:rsidRDefault="008C718B" w:rsidP="008C718B">
      <w:pPr>
        <w:jc w:val="both"/>
        <w:rPr>
          <w:ins w:id="15" w:author="Marta Victoria" w:date="2023-02-13T13:40:00Z"/>
          <w:rFonts w:ascii="Corbel" w:hAnsi="Corbel" w:cs="Arial"/>
          <w:b/>
          <w:bCs/>
          <w:sz w:val="22"/>
          <w:szCs w:val="22"/>
          <w:lang w:val="en-US"/>
        </w:rPr>
      </w:pPr>
      <w:ins w:id="16" w:author="Marta Victoria" w:date="2023-02-13T13:40:00Z">
        <w:r w:rsidRPr="008C718B">
          <w:rPr>
            <w:rFonts w:ascii="Corbel" w:hAnsi="Corbel" w:cs="Arial"/>
            <w:b/>
            <w:bCs/>
            <w:sz w:val="22"/>
            <w:szCs w:val="22"/>
            <w:lang w:val="en-US"/>
          </w:rPr>
          <w:t>RECOMMENDED LECTURES FOR WP1</w:t>
        </w:r>
      </w:ins>
    </w:p>
    <w:p w14:paraId="01F48669" w14:textId="25443233" w:rsidR="008C718B" w:rsidRPr="008C718B" w:rsidRDefault="008C718B" w:rsidP="008C718B">
      <w:pPr>
        <w:spacing w:before="100" w:beforeAutospacing="1"/>
        <w:rPr>
          <w:ins w:id="17" w:author="Marta Victoria" w:date="2023-02-13T13:40:00Z"/>
          <w:rFonts w:ascii="Calibri" w:eastAsia="Times New Roman" w:hAnsi="Calibri" w:cs="Calibri"/>
          <w:sz w:val="22"/>
          <w:szCs w:val="22"/>
          <w:lang w:val="en-GB" w:eastAsia="en-GB"/>
        </w:rPr>
      </w:pPr>
      <w:ins w:id="18" w:author="Marta Victoria" w:date="2023-02-13T13:42:00Z">
        <w:r>
          <w:rPr>
            <w:rFonts w:ascii="Calibri" w:eastAsia="Times New Roman" w:hAnsi="Calibri" w:cs="Calibri"/>
            <w:sz w:val="22"/>
            <w:szCs w:val="22"/>
            <w:lang w:val="en-GB" w:eastAsia="en-GB"/>
          </w:rPr>
          <w:t xml:space="preserve">[1] </w:t>
        </w:r>
      </w:ins>
      <w:proofErr w:type="spellStart"/>
      <w:ins w:id="19" w:author="Marta Victoria" w:date="2023-02-13T13:40:00Z">
        <w:r w:rsidRPr="008C718B">
          <w:rPr>
            <w:rFonts w:ascii="Calibri" w:eastAsia="Times New Roman" w:hAnsi="Calibri" w:cs="Calibri"/>
            <w:sz w:val="22"/>
            <w:szCs w:val="22"/>
            <w:lang w:val="en-GB" w:eastAsia="en-GB"/>
          </w:rPr>
          <w:t>Ebbe</w:t>
        </w:r>
        <w:proofErr w:type="spellEnd"/>
        <w:r w:rsidRPr="008C718B">
          <w:rPr>
            <w:rFonts w:ascii="Calibri" w:eastAsia="Times New Roman" w:hAnsi="Calibri" w:cs="Calibri"/>
            <w:sz w:val="22"/>
            <w:szCs w:val="22"/>
            <w:lang w:val="en-GB" w:eastAsia="en-GB"/>
          </w:rPr>
          <w:t xml:space="preserve"> K. </w:t>
        </w:r>
        <w:proofErr w:type="spellStart"/>
        <w:r w:rsidRPr="008C718B">
          <w:rPr>
            <w:rFonts w:ascii="Calibri" w:eastAsia="Times New Roman" w:hAnsi="Calibri" w:cs="Calibri"/>
            <w:sz w:val="22"/>
            <w:szCs w:val="22"/>
            <w:lang w:val="en-GB" w:eastAsia="en-GB"/>
          </w:rPr>
          <w:t>Gøtske</w:t>
        </w:r>
        <w:proofErr w:type="spellEnd"/>
        <w:r w:rsidRPr="008C718B">
          <w:rPr>
            <w:rFonts w:ascii="Calibri" w:eastAsia="Times New Roman" w:hAnsi="Calibri" w:cs="Calibri"/>
            <w:sz w:val="22"/>
            <w:szCs w:val="22"/>
            <w:lang w:val="en-GB" w:eastAsia="en-GB"/>
          </w:rPr>
          <w:t xml:space="preserve"> and M. Victoria, Future operation of hydropower in Europe under high renewable penetration and climate change, </w:t>
        </w:r>
        <w:proofErr w:type="spellStart"/>
        <w:r w:rsidRPr="008C718B">
          <w:rPr>
            <w:rFonts w:ascii="Calibri" w:eastAsia="Times New Roman" w:hAnsi="Calibri" w:cs="Calibri"/>
            <w:sz w:val="22"/>
            <w:szCs w:val="22"/>
            <w:lang w:val="en-GB" w:eastAsia="en-GB"/>
          </w:rPr>
          <w:t>iScience</w:t>
        </w:r>
        <w:proofErr w:type="spellEnd"/>
        <w:r w:rsidRPr="008C718B">
          <w:rPr>
            <w:rFonts w:ascii="Calibri" w:eastAsia="Times New Roman" w:hAnsi="Calibri" w:cs="Calibri"/>
            <w:sz w:val="22"/>
            <w:szCs w:val="22"/>
            <w:lang w:val="en-GB" w:eastAsia="en-GB"/>
          </w:rPr>
          <w:t xml:space="preserve"> 24(9) 102999, (2021) </w:t>
        </w:r>
        <w:r w:rsidRPr="008C718B">
          <w:rPr>
            <w:rFonts w:ascii="Calibri" w:eastAsia="Times New Roman" w:hAnsi="Calibri" w:cs="Calibri"/>
            <w:sz w:val="22"/>
            <w:szCs w:val="22"/>
            <w:lang w:val="en-GB" w:eastAsia="en-GB"/>
          </w:rPr>
          <w:fldChar w:fldCharType="begin"/>
        </w:r>
        <w:r w:rsidRPr="008C718B">
          <w:rPr>
            <w:rFonts w:ascii="Calibri" w:eastAsia="Times New Roman" w:hAnsi="Calibri" w:cs="Calibri"/>
            <w:sz w:val="22"/>
            <w:szCs w:val="22"/>
            <w:lang w:val="en-GB" w:eastAsia="en-GB"/>
          </w:rPr>
          <w:instrText xml:space="preserve"> HYPERLINK "https://doi.org/10.1016/j.isci.2021.102999" </w:instrText>
        </w:r>
        <w:r w:rsidRPr="008C718B">
          <w:rPr>
            <w:rFonts w:ascii="Calibri" w:eastAsia="Times New Roman" w:hAnsi="Calibri" w:cs="Calibri"/>
            <w:sz w:val="22"/>
            <w:szCs w:val="22"/>
            <w:lang w:val="en-GB" w:eastAsia="en-GB"/>
          </w:rPr>
        </w:r>
        <w:r w:rsidRPr="008C718B">
          <w:rPr>
            <w:rFonts w:ascii="Calibri" w:eastAsia="Times New Roman" w:hAnsi="Calibri" w:cs="Calibri"/>
            <w:sz w:val="22"/>
            <w:szCs w:val="22"/>
            <w:lang w:val="en-GB" w:eastAsia="en-GB"/>
          </w:rPr>
          <w:fldChar w:fldCharType="separate"/>
        </w:r>
        <w:r w:rsidRPr="008C718B">
          <w:rPr>
            <w:rFonts w:ascii="Calibri" w:eastAsia="Times New Roman" w:hAnsi="Calibri" w:cs="Calibri"/>
            <w:color w:val="0000FF"/>
            <w:sz w:val="22"/>
            <w:szCs w:val="22"/>
            <w:u w:val="single"/>
            <w:lang w:val="en-GB" w:eastAsia="en-GB"/>
          </w:rPr>
          <w:t>https://doi.org/10.1016/j.isci.2021.102999</w:t>
        </w:r>
        <w:r w:rsidRPr="008C718B">
          <w:rPr>
            <w:rFonts w:ascii="Calibri" w:eastAsia="Times New Roman" w:hAnsi="Calibri" w:cs="Calibri"/>
            <w:sz w:val="22"/>
            <w:szCs w:val="22"/>
            <w:lang w:val="en-GB" w:eastAsia="en-GB"/>
          </w:rPr>
          <w:fldChar w:fldCharType="end"/>
        </w:r>
        <w:r w:rsidRPr="008C718B">
          <w:rPr>
            <w:rFonts w:ascii="Calibri" w:eastAsia="Times New Roman" w:hAnsi="Calibri" w:cs="Calibri"/>
            <w:sz w:val="22"/>
            <w:szCs w:val="22"/>
            <w:lang w:val="en-GB" w:eastAsia="en-GB"/>
          </w:rPr>
          <w:t xml:space="preserve"> </w:t>
        </w:r>
      </w:ins>
    </w:p>
    <w:p w14:paraId="1CD522DE" w14:textId="69378D86" w:rsidR="008C718B" w:rsidRPr="008C718B" w:rsidRDefault="008C718B" w:rsidP="008C718B">
      <w:pPr>
        <w:spacing w:before="100" w:beforeAutospacing="1"/>
        <w:rPr>
          <w:ins w:id="20" w:author="Marta Victoria" w:date="2023-02-13T13:40:00Z"/>
          <w:rFonts w:ascii="Calibri" w:eastAsia="Times New Roman" w:hAnsi="Calibri" w:cs="Calibri"/>
          <w:sz w:val="22"/>
          <w:szCs w:val="22"/>
          <w:lang w:val="en-GB" w:eastAsia="en-GB"/>
        </w:rPr>
      </w:pPr>
      <w:ins w:id="21" w:author="Marta Victoria" w:date="2023-02-13T13:42:00Z">
        <w:r>
          <w:rPr>
            <w:rFonts w:ascii="Calibri" w:eastAsia="Times New Roman" w:hAnsi="Calibri" w:cs="Calibri"/>
            <w:sz w:val="22"/>
            <w:szCs w:val="22"/>
            <w:lang w:val="en-GB" w:eastAsia="en-GB"/>
          </w:rPr>
          <w:t xml:space="preserve">[2] </w:t>
        </w:r>
      </w:ins>
      <w:proofErr w:type="spellStart"/>
      <w:ins w:id="22" w:author="Marta Victoria" w:date="2023-02-13T13:40:00Z">
        <w:r w:rsidRPr="008C718B">
          <w:rPr>
            <w:rFonts w:ascii="Calibri" w:eastAsia="Times New Roman" w:hAnsi="Calibri" w:cs="Calibri"/>
            <w:sz w:val="22"/>
            <w:szCs w:val="22"/>
            <w:lang w:val="en-GB" w:eastAsia="en-GB"/>
          </w:rPr>
          <w:t>Schlott</w:t>
        </w:r>
        <w:proofErr w:type="spellEnd"/>
        <w:r w:rsidRPr="008C718B">
          <w:rPr>
            <w:rFonts w:ascii="Calibri" w:eastAsia="Times New Roman" w:hAnsi="Calibri" w:cs="Calibri"/>
            <w:sz w:val="22"/>
            <w:szCs w:val="22"/>
            <w:lang w:val="en-GB" w:eastAsia="en-GB"/>
          </w:rPr>
          <w:t xml:space="preserve">, Markus &amp; </w:t>
        </w:r>
        <w:proofErr w:type="spellStart"/>
        <w:r w:rsidRPr="008C718B">
          <w:rPr>
            <w:rFonts w:ascii="Calibri" w:eastAsia="Times New Roman" w:hAnsi="Calibri" w:cs="Calibri"/>
            <w:sz w:val="22"/>
            <w:szCs w:val="22"/>
            <w:lang w:val="en-GB" w:eastAsia="en-GB"/>
          </w:rPr>
          <w:t>Kies</w:t>
        </w:r>
        <w:proofErr w:type="spellEnd"/>
        <w:r w:rsidRPr="008C718B">
          <w:rPr>
            <w:rFonts w:ascii="Calibri" w:eastAsia="Times New Roman" w:hAnsi="Calibri" w:cs="Calibri"/>
            <w:sz w:val="22"/>
            <w:szCs w:val="22"/>
            <w:lang w:val="en-GB" w:eastAsia="en-GB"/>
          </w:rPr>
          <w:t>, Alexander &amp; Brown, Tom &amp; Schramm, Stefan &amp; Greiner, Martin, 2018. "The impact of climate change on a cost-optimal highly renewable European electricity network," Applied Energy, Elsevier, vol. 230(C), pages 1645-1659.</w:t>
        </w:r>
        <w:r w:rsidRPr="008C718B">
          <w:rPr>
            <w:rFonts w:ascii="Calibri" w:eastAsia="Times New Roman" w:hAnsi="Calibri" w:cs="Calibri"/>
            <w:lang w:val="en-GB" w:eastAsia="en-GB"/>
          </w:rPr>
          <w:t xml:space="preserve"> </w:t>
        </w:r>
        <w:r>
          <w:rPr>
            <w:rFonts w:ascii="Calibri" w:eastAsia="Times New Roman" w:hAnsi="Calibri" w:cs="Calibri"/>
            <w:lang w:val="en-GB" w:eastAsia="en-GB"/>
          </w:rPr>
          <w:fldChar w:fldCharType="begin"/>
        </w:r>
        <w:r>
          <w:rPr>
            <w:rFonts w:ascii="Calibri" w:eastAsia="Times New Roman" w:hAnsi="Calibri" w:cs="Calibri"/>
            <w:lang w:val="en-GB" w:eastAsia="en-GB"/>
          </w:rPr>
          <w:instrText xml:space="preserve"> HYPERLINK "</w:instrText>
        </w:r>
        <w:r w:rsidRPr="008C718B">
          <w:rPr>
            <w:rFonts w:ascii="Calibri" w:eastAsia="Times New Roman" w:hAnsi="Calibri" w:cs="Calibri"/>
            <w:lang w:val="en-GB" w:eastAsia="en-GB"/>
          </w:rPr>
          <w:instrText>https://doi.org/</w:instrText>
        </w:r>
        <w:r w:rsidRPr="008C718B">
          <w:rPr>
            <w:rFonts w:ascii="Calibri" w:eastAsia="Times New Roman" w:hAnsi="Calibri" w:cs="Calibri"/>
            <w:sz w:val="22"/>
            <w:szCs w:val="22"/>
            <w:lang w:val="en-GB" w:eastAsia="en-GB"/>
          </w:rPr>
          <w:instrText>10.1016/j.apenergy.2018.09.084</w:instrText>
        </w:r>
        <w:r>
          <w:rPr>
            <w:rFonts w:ascii="Calibri" w:eastAsia="Times New Roman" w:hAnsi="Calibri" w:cs="Calibri"/>
            <w:lang w:val="en-GB" w:eastAsia="en-GB"/>
          </w:rPr>
          <w:instrText xml:space="preserve">" </w:instrText>
        </w:r>
        <w:r>
          <w:rPr>
            <w:rFonts w:ascii="Calibri" w:eastAsia="Times New Roman" w:hAnsi="Calibri" w:cs="Calibri"/>
            <w:lang w:val="en-GB" w:eastAsia="en-GB"/>
          </w:rPr>
        </w:r>
        <w:r>
          <w:rPr>
            <w:rFonts w:ascii="Calibri" w:eastAsia="Times New Roman" w:hAnsi="Calibri" w:cs="Calibri"/>
            <w:lang w:val="en-GB" w:eastAsia="en-GB"/>
          </w:rPr>
          <w:fldChar w:fldCharType="separate"/>
        </w:r>
        <w:r w:rsidRPr="008C718B">
          <w:rPr>
            <w:rStyle w:val="Hyperlink"/>
            <w:rFonts w:ascii="Calibri" w:eastAsia="Times New Roman" w:hAnsi="Calibri" w:cs="Calibri"/>
            <w:lang w:val="en-GB" w:eastAsia="en-GB"/>
          </w:rPr>
          <w:t>https://doi.org/</w:t>
        </w:r>
        <w:r w:rsidRPr="008C718B">
          <w:rPr>
            <w:rStyle w:val="Hyperlink"/>
            <w:rFonts w:ascii="Calibri" w:eastAsia="Times New Roman" w:hAnsi="Calibri" w:cs="Calibri"/>
            <w:sz w:val="22"/>
            <w:szCs w:val="22"/>
            <w:lang w:val="en-GB" w:eastAsia="en-GB"/>
          </w:rPr>
          <w:t>10.1016/j.apenergy.2018.09.084</w:t>
        </w:r>
        <w:r>
          <w:rPr>
            <w:rFonts w:ascii="Calibri" w:eastAsia="Times New Roman" w:hAnsi="Calibri" w:cs="Calibri"/>
            <w:lang w:val="en-GB" w:eastAsia="en-GB"/>
          </w:rPr>
          <w:fldChar w:fldCharType="end"/>
        </w:r>
        <w:r>
          <w:rPr>
            <w:rFonts w:ascii="Calibri" w:eastAsia="Times New Roman" w:hAnsi="Calibri" w:cs="Calibri"/>
            <w:sz w:val="22"/>
            <w:szCs w:val="22"/>
            <w:lang w:val="en-GB" w:eastAsia="en-GB"/>
          </w:rPr>
          <w:t xml:space="preserve"> </w:t>
        </w:r>
      </w:ins>
    </w:p>
    <w:p w14:paraId="37A76562" w14:textId="27731258" w:rsidR="008C718B" w:rsidRPr="008C718B" w:rsidRDefault="008C718B" w:rsidP="008C718B">
      <w:pPr>
        <w:spacing w:before="100" w:beforeAutospacing="1"/>
        <w:rPr>
          <w:ins w:id="23" w:author="Marta Victoria" w:date="2023-02-13T13:40:00Z"/>
          <w:rFonts w:ascii="Calibri" w:eastAsia="Times New Roman" w:hAnsi="Calibri" w:cs="Calibri"/>
          <w:sz w:val="22"/>
          <w:szCs w:val="22"/>
          <w:lang w:val="en-GB" w:eastAsia="en-GB"/>
        </w:rPr>
      </w:pPr>
      <w:ins w:id="24" w:author="Marta Victoria" w:date="2023-02-13T13:40:00Z">
        <w:r w:rsidRPr="008C718B">
          <w:rPr>
            <w:rFonts w:ascii="Calibri" w:eastAsia="Times New Roman" w:hAnsi="Calibri" w:cs="Calibri"/>
            <w:sz w:val="22"/>
            <w:szCs w:val="22"/>
            <w:lang w:val="en-GB" w:eastAsia="en-GB"/>
          </w:rPr>
          <w:t>[</w:t>
        </w:r>
      </w:ins>
      <w:ins w:id="25" w:author="Marta Victoria" w:date="2023-02-13T13:42:00Z">
        <w:r>
          <w:rPr>
            <w:rFonts w:ascii="Calibri" w:eastAsia="Times New Roman" w:hAnsi="Calibri" w:cs="Calibri"/>
            <w:sz w:val="22"/>
            <w:szCs w:val="22"/>
            <w:lang w:val="en-GB" w:eastAsia="en-GB"/>
          </w:rPr>
          <w:t>3</w:t>
        </w:r>
      </w:ins>
      <w:ins w:id="26" w:author="Marta Victoria" w:date="2023-02-13T13:40:00Z">
        <w:r w:rsidRPr="008C718B">
          <w:rPr>
            <w:rFonts w:ascii="Calibri" w:eastAsia="Times New Roman" w:hAnsi="Calibri" w:cs="Calibri"/>
            <w:sz w:val="22"/>
            <w:szCs w:val="22"/>
            <w:lang w:val="en-GB" w:eastAsia="en-GB"/>
          </w:rPr>
          <w:t xml:space="preserve">] Evaluating the mesoscale </w:t>
        </w:r>
        <w:proofErr w:type="spellStart"/>
        <w:r w:rsidRPr="008C718B">
          <w:rPr>
            <w:rFonts w:ascii="Calibri" w:eastAsia="Times New Roman" w:hAnsi="Calibri" w:cs="Calibri"/>
            <w:sz w:val="22"/>
            <w:szCs w:val="22"/>
            <w:lang w:val="en-GB" w:eastAsia="en-GB"/>
          </w:rPr>
          <w:t>spatio</w:t>
        </w:r>
        <w:proofErr w:type="spellEnd"/>
        <w:r w:rsidRPr="008C718B">
          <w:rPr>
            <w:rFonts w:ascii="Calibri" w:eastAsia="Times New Roman" w:hAnsi="Calibri" w:cs="Calibri"/>
            <w:sz w:val="22"/>
            <w:szCs w:val="22"/>
            <w:lang w:val="en-GB" w:eastAsia="en-GB"/>
          </w:rPr>
          <w:t xml:space="preserve">-temporal variability in simulated wind speed time series over northern Europe, Gabriela </w:t>
        </w:r>
        <w:proofErr w:type="spellStart"/>
        <w:r w:rsidRPr="008C718B">
          <w:rPr>
            <w:rFonts w:ascii="Calibri" w:eastAsia="Times New Roman" w:hAnsi="Calibri" w:cs="Calibri"/>
            <w:sz w:val="22"/>
            <w:szCs w:val="22"/>
            <w:lang w:val="en-GB" w:eastAsia="en-GB"/>
          </w:rPr>
          <w:t>Luzia</w:t>
        </w:r>
        <w:proofErr w:type="spellEnd"/>
        <w:r w:rsidRPr="008C718B">
          <w:rPr>
            <w:rFonts w:ascii="Calibri" w:eastAsia="Times New Roman" w:hAnsi="Calibri" w:cs="Calibri"/>
            <w:sz w:val="22"/>
            <w:szCs w:val="22"/>
            <w:lang w:val="en-GB" w:eastAsia="en-GB"/>
          </w:rPr>
          <w:t xml:space="preserve"> et al. 2022,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"https://doi.org/10.5194/wes-7-2255-2022"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GB" w:eastAsia="en-GB"/>
          </w:rPr>
          <w:t>https://doi.org/10.5194/wes-7-2255-2022</w:t>
        </w:r>
        <w:r w:rsidRPr="008C718B">
          <w:rPr>
            <w:rFonts w:ascii="Calibri" w:eastAsia="Times New Roman" w:hAnsi="Calibri" w:cs="Calibri"/>
            <w:color w:val="0000FF"/>
            <w:sz w:val="22"/>
            <w:szCs w:val="22"/>
            <w:u w:val="single"/>
            <w:lang w:val="en-GB" w:eastAsia="en-GB"/>
          </w:rPr>
          <w:fldChar w:fldCharType="end"/>
        </w:r>
      </w:ins>
    </w:p>
    <w:p w14:paraId="2BE93D11" w14:textId="1F9557FE" w:rsidR="008C718B" w:rsidRPr="008C718B" w:rsidRDefault="008C718B" w:rsidP="008C718B">
      <w:pPr>
        <w:spacing w:before="100" w:beforeAutospacing="1"/>
        <w:rPr>
          <w:ins w:id="27" w:author="Marta Victoria" w:date="2023-02-13T13:40:00Z"/>
          <w:rFonts w:ascii="Calibri" w:eastAsia="Times New Roman" w:hAnsi="Calibri" w:cs="Calibri"/>
          <w:color w:val="0000FF"/>
          <w:sz w:val="22"/>
          <w:szCs w:val="22"/>
          <w:u w:val="single"/>
          <w:lang w:val="en-US" w:eastAsia="en-GB"/>
        </w:rPr>
      </w:pPr>
      <w:ins w:id="28" w:author="Marta Victoria" w:date="2023-02-13T13:40:00Z">
        <w:r w:rsidRPr="008C718B">
          <w:rPr>
            <w:rFonts w:ascii="Calibri" w:eastAsia="Times New Roman" w:hAnsi="Calibri" w:cs="Calibri"/>
            <w:sz w:val="22"/>
            <w:szCs w:val="22"/>
            <w:lang w:val="en-US" w:eastAsia="en-GB"/>
          </w:rPr>
          <w:t>[4] Current and future wind energy resources in the North Sea according to CMIP6 by Hamman et al, 2022</w:t>
        </w:r>
        <w:r w:rsidRPr="008C718B">
          <w:rPr>
            <w:rFonts w:ascii="Calibri" w:eastAsia="Times New Roman" w:hAnsi="Calibri" w:cs="Calibri"/>
            <w:sz w:val="22"/>
            <w:szCs w:val="22"/>
            <w:lang w:val="en-GB" w:eastAsia="en-GB"/>
          </w:rPr>
          <w:t xml:space="preserve">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"https://wes.copernicus.org/articles/7/2373/2022/"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US" w:eastAsia="en-GB"/>
          </w:rPr>
          <w:t>https://wes.copernicus.org/articles/7/2373/2022/</w:t>
        </w:r>
        <w:r w:rsidRPr="008C718B">
          <w:rPr>
            <w:rFonts w:ascii="Calibri" w:eastAsia="Times New Roman" w:hAnsi="Calibri" w:cs="Calibri"/>
            <w:color w:val="0000FF"/>
            <w:sz w:val="22"/>
            <w:szCs w:val="22"/>
            <w:u w:val="single"/>
            <w:lang w:val="en-US" w:eastAsia="en-GB"/>
          </w:rPr>
          <w:fldChar w:fldCharType="end"/>
        </w:r>
      </w:ins>
    </w:p>
    <w:p w14:paraId="2DD86E33" w14:textId="23931E21" w:rsidR="008C718B" w:rsidRPr="008C718B" w:rsidRDefault="008C718B" w:rsidP="008C718B">
      <w:pPr>
        <w:spacing w:before="100" w:beforeAutospacing="1" w:afterAutospacing="1"/>
        <w:rPr>
          <w:ins w:id="29" w:author="Marta Victoria" w:date="2023-02-13T13:40:00Z"/>
          <w:rFonts w:ascii="Calibri" w:eastAsia="Times New Roman" w:hAnsi="Calibri" w:cs="Calibri"/>
          <w:sz w:val="22"/>
          <w:szCs w:val="22"/>
          <w:lang w:val="en-US" w:eastAsia="en-GB"/>
        </w:rPr>
      </w:pPr>
      <w:ins w:id="30" w:author="Marta Victoria" w:date="2023-02-13T13:40:00Z">
        <w:r w:rsidRPr="008C718B">
          <w:rPr>
            <w:rFonts w:ascii="Calibri" w:eastAsia="Times New Roman" w:hAnsi="Calibri" w:cs="Calibri"/>
            <w:sz w:val="22"/>
            <w:szCs w:val="22"/>
            <w:lang w:val="en-US" w:eastAsia="en-GB"/>
          </w:rPr>
          <w:t>[</w:t>
        </w:r>
      </w:ins>
      <w:ins w:id="31" w:author="Marta Victoria" w:date="2023-02-13T13:43:00Z">
        <w:r>
          <w:rPr>
            <w:rFonts w:ascii="Calibri" w:eastAsia="Times New Roman" w:hAnsi="Calibri" w:cs="Calibri"/>
            <w:sz w:val="22"/>
            <w:szCs w:val="22"/>
            <w:lang w:val="en-US" w:eastAsia="en-GB"/>
          </w:rPr>
          <w:t>5</w:t>
        </w:r>
      </w:ins>
      <w:ins w:id="32" w:author="Marta Victoria" w:date="2023-02-13T13:40:00Z">
        <w:r w:rsidRPr="008C718B">
          <w:rPr>
            <w:rFonts w:ascii="Calibri" w:eastAsia="Times New Roman" w:hAnsi="Calibri" w:cs="Calibri"/>
            <w:sz w:val="22"/>
            <w:szCs w:val="22"/>
            <w:lang w:val="en-US" w:eastAsia="en-GB"/>
          </w:rPr>
          <w:t xml:space="preserve">] Wind energy resource over Europe under CMIP6 future climate projections: What changes from CMIP5 to CMIP6, Carvalho 2021, </w:t>
        </w:r>
        <w:r w:rsidRPr="008C718B">
          <w:rPr>
            <w:rFonts w:ascii="Calibri" w:eastAsia="Times New Roman" w:hAnsi="Calibri" w:cs="Calibri"/>
            <w:lang w:val="en-GB" w:eastAsia="en-GB"/>
          </w:rPr>
          <w:fldChar w:fldCharType="begin"/>
        </w:r>
        <w:r w:rsidRPr="008C718B">
          <w:rPr>
            <w:rFonts w:ascii="Calibri" w:eastAsia="Times New Roman" w:hAnsi="Calibri" w:cs="Calibri"/>
            <w:lang w:val="en-GB" w:eastAsia="en-GB"/>
          </w:rPr>
          <w:instrText xml:space="preserve"> HYPERLINK "https://doi.org/10.1016/j.rser.2021.111594" </w:instrText>
        </w:r>
        <w:r w:rsidRPr="008C718B">
          <w:rPr>
            <w:rFonts w:ascii="Calibri" w:eastAsia="Times New Roman" w:hAnsi="Calibri" w:cs="Calibri"/>
            <w:lang w:val="en-GB" w:eastAsia="en-GB"/>
          </w:rPr>
        </w:r>
        <w:r w:rsidRPr="008C718B">
          <w:rPr>
            <w:rFonts w:ascii="Calibri" w:eastAsia="Times New Roman" w:hAnsi="Calibri" w:cs="Calibri"/>
            <w:lang w:val="en-GB" w:eastAsia="en-GB"/>
          </w:rPr>
          <w:fldChar w:fldCharType="separate"/>
        </w:r>
        <w:r w:rsidRPr="008C718B">
          <w:rPr>
            <w:rFonts w:ascii="Calibri" w:eastAsia="Times New Roman" w:hAnsi="Calibri" w:cs="Calibri"/>
            <w:color w:val="0000FF"/>
            <w:sz w:val="22"/>
            <w:szCs w:val="22"/>
            <w:u w:val="single"/>
            <w:lang w:val="en-US" w:eastAsia="en-GB"/>
          </w:rPr>
          <w:t>https://doi.org/10.1016/j.rser.2021.111594</w:t>
        </w:r>
        <w:r w:rsidRPr="008C718B">
          <w:rPr>
            <w:rFonts w:ascii="Calibri" w:eastAsia="Times New Roman" w:hAnsi="Calibri" w:cs="Calibri"/>
            <w:color w:val="0000FF"/>
            <w:sz w:val="22"/>
            <w:szCs w:val="22"/>
            <w:u w:val="single"/>
            <w:lang w:val="en-US" w:eastAsia="en-GB"/>
          </w:rPr>
          <w:fldChar w:fldCharType="end"/>
        </w:r>
        <w:r w:rsidRPr="008C718B">
          <w:rPr>
            <w:rFonts w:ascii="Calibri" w:eastAsia="Times New Roman" w:hAnsi="Calibri" w:cs="Calibri"/>
            <w:sz w:val="22"/>
            <w:szCs w:val="22"/>
            <w:lang w:val="en-US" w:eastAsia="en-GB"/>
          </w:rPr>
          <w:t xml:space="preserve"> </w:t>
        </w:r>
      </w:ins>
    </w:p>
    <w:p w14:paraId="7962AAE4" w14:textId="6B89A1D4" w:rsidR="00B775FD" w:rsidRDefault="00F5266B" w:rsidP="00D66B43">
      <w:pPr>
        <w:jc w:val="both"/>
        <w:rPr>
          <w:ins w:id="33" w:author="Marta Victoria" w:date="2023-02-13T13:56:00Z"/>
          <w:rFonts w:ascii="Corbel" w:hAnsi="Corbel" w:cs="Arial"/>
          <w:sz w:val="22"/>
          <w:szCs w:val="22"/>
          <w:lang w:val="en-US"/>
        </w:rPr>
      </w:pPr>
      <w:ins w:id="34" w:author="Marta Victoria" w:date="2023-02-13T13:56:00Z">
        <w:r>
          <w:rPr>
            <w:rFonts w:ascii="Corbel" w:hAnsi="Corbel" w:cs="Arial"/>
            <w:sz w:val="22"/>
            <w:szCs w:val="22"/>
            <w:lang w:val="en-US"/>
          </w:rPr>
          <w:lastRenderedPageBreak/>
          <w:t>OUTPUT DATA FROM WALEED’S MSC PROJECT</w:t>
        </w:r>
      </w:ins>
    </w:p>
    <w:p w14:paraId="1A124511" w14:textId="22148384" w:rsidR="00F5266B" w:rsidRDefault="00F5266B" w:rsidP="00D66B43">
      <w:pPr>
        <w:jc w:val="both"/>
        <w:rPr>
          <w:ins w:id="35" w:author="Marta Victoria" w:date="2023-02-13T13:56:00Z"/>
          <w:rFonts w:ascii="Corbel" w:hAnsi="Corbel" w:cs="Arial"/>
          <w:sz w:val="22"/>
          <w:szCs w:val="22"/>
          <w:lang w:val="en-US"/>
        </w:rPr>
      </w:pPr>
      <w:ins w:id="36" w:author="Marta Victoria" w:date="2023-02-13T13:56:00Z">
        <w:r>
          <w:rPr>
            <w:rFonts w:ascii="Corbel" w:hAnsi="Corbel" w:cs="Arial"/>
            <w:sz w:val="22"/>
            <w:szCs w:val="22"/>
            <w:lang w:val="en-US"/>
          </w:rPr>
          <w:fldChar w:fldCharType="begin"/>
        </w:r>
        <w:r>
          <w:rPr>
            <w:rFonts w:ascii="Corbel" w:hAnsi="Corbel" w:cs="Arial"/>
            <w:sz w:val="22"/>
            <w:szCs w:val="22"/>
            <w:lang w:val="en-US"/>
          </w:rPr>
          <w:instrText xml:space="preserve"> HYPERLINK "</w:instrText>
        </w:r>
        <w:r w:rsidRPr="00F5266B">
          <w:rPr>
            <w:rFonts w:ascii="Corbel" w:hAnsi="Corbel" w:cs="Arial"/>
            <w:sz w:val="22"/>
            <w:szCs w:val="22"/>
            <w:lang w:val="en-US"/>
          </w:rPr>
          <w:instrText>https://github.com/WaleedArshad98/Master-Thesis-Results</w:instrText>
        </w:r>
        <w:r>
          <w:rPr>
            <w:rFonts w:ascii="Corbel" w:hAnsi="Corbel" w:cs="Arial"/>
            <w:sz w:val="22"/>
            <w:szCs w:val="22"/>
            <w:lang w:val="en-US"/>
          </w:rPr>
          <w:instrText xml:space="preserve">" </w:instrText>
        </w:r>
        <w:r>
          <w:rPr>
            <w:rFonts w:ascii="Corbel" w:hAnsi="Corbel" w:cs="Arial"/>
            <w:sz w:val="22"/>
            <w:szCs w:val="22"/>
            <w:lang w:val="en-US"/>
          </w:rPr>
        </w:r>
        <w:r>
          <w:rPr>
            <w:rFonts w:ascii="Corbel" w:hAnsi="Corbel" w:cs="Arial"/>
            <w:sz w:val="22"/>
            <w:szCs w:val="22"/>
            <w:lang w:val="en-US"/>
          </w:rPr>
          <w:fldChar w:fldCharType="separate"/>
        </w:r>
        <w:r w:rsidRPr="0011366F">
          <w:rPr>
            <w:rStyle w:val="Hyperlink"/>
            <w:rFonts w:ascii="Corbel" w:hAnsi="Corbel" w:cs="Arial"/>
            <w:sz w:val="22"/>
            <w:szCs w:val="22"/>
            <w:lang w:val="en-US"/>
          </w:rPr>
          <w:t>https://github.com/WaleedArshad98/Master-Thesis-Results</w:t>
        </w:r>
        <w:r>
          <w:rPr>
            <w:rFonts w:ascii="Corbel" w:hAnsi="Corbel" w:cs="Arial"/>
            <w:sz w:val="22"/>
            <w:szCs w:val="22"/>
            <w:lang w:val="en-US"/>
          </w:rPr>
          <w:fldChar w:fldCharType="end"/>
        </w:r>
      </w:ins>
    </w:p>
    <w:p w14:paraId="29363F47" w14:textId="77777777" w:rsidR="00F5266B" w:rsidRPr="008C718B" w:rsidRDefault="00F5266B" w:rsidP="00D66B43">
      <w:pPr>
        <w:jc w:val="both"/>
        <w:rPr>
          <w:rFonts w:ascii="Corbel" w:hAnsi="Corbel" w:cs="Arial"/>
          <w:sz w:val="22"/>
          <w:szCs w:val="22"/>
          <w:lang w:val="en-US"/>
        </w:rPr>
      </w:pPr>
    </w:p>
    <w:tbl>
      <w:tblPr>
        <w:tblStyle w:val="TableGrid"/>
        <w:tblW w:w="0" w:type="auto"/>
        <w:tblLook w:val="04A0" w:firstRow="1" w:lastRow="0" w:firstColumn="1" w:lastColumn="0" w:noHBand="0" w:noVBand="1"/>
        <w:tblPrChange w:id="37" w:author="Thea Baungaard" w:date="2023-02-22T13:21:00Z">
          <w:tblPr>
            <w:tblStyle w:val="TableGrid"/>
            <w:tblW w:w="0" w:type="auto"/>
            <w:tblLook w:val="04A0" w:firstRow="1" w:lastRow="0" w:firstColumn="1" w:lastColumn="0" w:noHBand="0" w:noVBand="1"/>
          </w:tblPr>
        </w:tblPrChange>
      </w:tblPr>
      <w:tblGrid>
        <w:gridCol w:w="1413"/>
        <w:gridCol w:w="5001"/>
        <w:gridCol w:w="3208"/>
        <w:tblGridChange w:id="38">
          <w:tblGrid>
            <w:gridCol w:w="1413"/>
            <w:gridCol w:w="1794"/>
            <w:gridCol w:w="3207"/>
            <w:gridCol w:w="3208"/>
          </w:tblGrid>
        </w:tblGridChange>
      </w:tblGrid>
      <w:tr w:rsidR="00D2289C" w14:paraId="38F0135C" w14:textId="77777777" w:rsidTr="00595C0F">
        <w:trPr>
          <w:ins w:id="39" w:author="Thea Baungaard" w:date="2023-02-22T13:20:00Z"/>
        </w:trPr>
        <w:tc>
          <w:tcPr>
            <w:tcW w:w="1413" w:type="dxa"/>
            <w:tcPrChange w:id="40" w:author="Thea Baungaard" w:date="2023-02-22T13:21:00Z">
              <w:tcPr>
                <w:tcW w:w="3207" w:type="dxa"/>
                <w:gridSpan w:val="2"/>
              </w:tcPr>
            </w:tcPrChange>
          </w:tcPr>
          <w:p w14:paraId="5A3DE49F" w14:textId="51E0AC37" w:rsidR="00D2289C" w:rsidRDefault="00D2289C" w:rsidP="00D66B43">
            <w:pPr>
              <w:jc w:val="both"/>
              <w:rPr>
                <w:ins w:id="41" w:author="Thea Baungaard" w:date="2023-02-22T13:20:00Z"/>
                <w:rFonts w:ascii="Corbel" w:hAnsi="Corbel" w:cs="Arial"/>
                <w:sz w:val="22"/>
                <w:szCs w:val="22"/>
                <w:lang w:val="en-GB"/>
              </w:rPr>
            </w:pPr>
            <w:ins w:id="42" w:author="Thea Baungaard" w:date="2023-02-22T13:20:00Z">
              <w:r>
                <w:rPr>
                  <w:rFonts w:ascii="Corbel" w:hAnsi="Corbel" w:cs="Arial"/>
                  <w:sz w:val="22"/>
                  <w:szCs w:val="22"/>
                  <w:lang w:val="en-GB"/>
                </w:rPr>
                <w:t>Week</w:t>
              </w:r>
            </w:ins>
          </w:p>
        </w:tc>
        <w:tc>
          <w:tcPr>
            <w:tcW w:w="5001" w:type="dxa"/>
            <w:tcPrChange w:id="43" w:author="Thea Baungaard" w:date="2023-02-22T13:21:00Z">
              <w:tcPr>
                <w:tcW w:w="3207" w:type="dxa"/>
              </w:tcPr>
            </w:tcPrChange>
          </w:tcPr>
          <w:p w14:paraId="1378904A" w14:textId="5C31D137" w:rsidR="00D2289C" w:rsidRDefault="00375346" w:rsidP="00D66B43">
            <w:pPr>
              <w:jc w:val="both"/>
              <w:rPr>
                <w:ins w:id="44" w:author="Thea Baungaard" w:date="2023-02-22T13:20:00Z"/>
                <w:rFonts w:ascii="Corbel" w:hAnsi="Corbel" w:cs="Arial"/>
                <w:sz w:val="22"/>
                <w:szCs w:val="22"/>
                <w:lang w:val="en-GB"/>
              </w:rPr>
            </w:pPr>
            <w:ins w:id="45" w:author="Thea Baungaard" w:date="2023-02-22T13:21:00Z">
              <w:r>
                <w:rPr>
                  <w:rFonts w:ascii="Corbel" w:hAnsi="Corbel" w:cs="Arial"/>
                  <w:sz w:val="22"/>
                  <w:szCs w:val="22"/>
                  <w:lang w:val="en-GB"/>
                </w:rPr>
                <w:t>Plan</w:t>
              </w:r>
            </w:ins>
          </w:p>
        </w:tc>
        <w:tc>
          <w:tcPr>
            <w:tcW w:w="3208" w:type="dxa"/>
            <w:tcPrChange w:id="46" w:author="Thea Baungaard" w:date="2023-02-22T13:21:00Z">
              <w:tcPr>
                <w:tcW w:w="3208" w:type="dxa"/>
              </w:tcPr>
            </w:tcPrChange>
          </w:tcPr>
          <w:p w14:paraId="13442946" w14:textId="03BE4EF6" w:rsidR="00D2289C" w:rsidRDefault="00375346" w:rsidP="00D66B43">
            <w:pPr>
              <w:jc w:val="both"/>
              <w:rPr>
                <w:ins w:id="47" w:author="Thea Baungaard" w:date="2023-02-22T13:20:00Z"/>
                <w:rFonts w:ascii="Corbel" w:hAnsi="Corbel" w:cs="Arial"/>
                <w:sz w:val="22"/>
                <w:szCs w:val="22"/>
                <w:lang w:val="en-GB"/>
              </w:rPr>
            </w:pPr>
            <w:ins w:id="48" w:author="Thea Baungaard" w:date="2023-02-22T13:21:00Z">
              <w:r>
                <w:rPr>
                  <w:rFonts w:ascii="Corbel" w:hAnsi="Corbel" w:cs="Arial"/>
                  <w:sz w:val="22"/>
                  <w:szCs w:val="22"/>
                  <w:lang w:val="en-GB"/>
                </w:rPr>
                <w:t>Status</w:t>
              </w:r>
            </w:ins>
          </w:p>
        </w:tc>
      </w:tr>
      <w:tr w:rsidR="00D2289C" w14:paraId="44CCCE6E" w14:textId="77777777" w:rsidTr="00595C0F">
        <w:trPr>
          <w:ins w:id="49" w:author="Thea Baungaard" w:date="2023-02-22T13:20:00Z"/>
        </w:trPr>
        <w:tc>
          <w:tcPr>
            <w:tcW w:w="1413" w:type="dxa"/>
            <w:tcPrChange w:id="50" w:author="Thea Baungaard" w:date="2023-02-22T13:21:00Z">
              <w:tcPr>
                <w:tcW w:w="3207" w:type="dxa"/>
                <w:gridSpan w:val="2"/>
              </w:tcPr>
            </w:tcPrChange>
          </w:tcPr>
          <w:p w14:paraId="6D237B59" w14:textId="6502E6B7" w:rsidR="00D2289C" w:rsidRDefault="00D2289C" w:rsidP="00D66B43">
            <w:pPr>
              <w:jc w:val="both"/>
              <w:rPr>
                <w:ins w:id="51" w:author="Thea Baungaard" w:date="2023-02-22T13:20:00Z"/>
                <w:rFonts w:ascii="Corbel" w:hAnsi="Corbel" w:cs="Arial"/>
                <w:sz w:val="22"/>
                <w:szCs w:val="22"/>
                <w:lang w:val="en-GB"/>
              </w:rPr>
            </w:pPr>
            <w:ins w:id="52" w:author="Thea Baungaard" w:date="2023-02-22T13:20:00Z">
              <w:r>
                <w:rPr>
                  <w:rFonts w:ascii="Corbel" w:hAnsi="Corbel" w:cs="Arial"/>
                  <w:sz w:val="22"/>
                  <w:szCs w:val="22"/>
                  <w:lang w:val="en-GB"/>
                </w:rPr>
                <w:t>8</w:t>
              </w:r>
            </w:ins>
          </w:p>
        </w:tc>
        <w:tc>
          <w:tcPr>
            <w:tcW w:w="5001" w:type="dxa"/>
            <w:tcPrChange w:id="53" w:author="Thea Baungaard" w:date="2023-02-22T13:21:00Z">
              <w:tcPr>
                <w:tcW w:w="3207" w:type="dxa"/>
              </w:tcPr>
            </w:tcPrChange>
          </w:tcPr>
          <w:p w14:paraId="053FF7C0" w14:textId="32BCFC3C" w:rsidR="00D2289C" w:rsidRDefault="00595C0F" w:rsidP="00D66B43">
            <w:pPr>
              <w:jc w:val="both"/>
              <w:rPr>
                <w:ins w:id="54" w:author="Thea Baungaard" w:date="2023-02-22T13:20:00Z"/>
                <w:rFonts w:ascii="Corbel" w:hAnsi="Corbel" w:cs="Arial"/>
                <w:sz w:val="22"/>
                <w:szCs w:val="22"/>
                <w:lang w:val="en-GB"/>
              </w:rPr>
            </w:pPr>
            <w:ins w:id="55" w:author="Thea Baungaard" w:date="2023-02-22T13:21:00Z">
              <w:r>
                <w:rPr>
                  <w:rFonts w:ascii="Corbel" w:hAnsi="Corbel" w:cs="Arial"/>
                  <w:sz w:val="22"/>
                  <w:szCs w:val="22"/>
                  <w:lang w:val="en-GB"/>
                </w:rPr>
                <w:t xml:space="preserve">Literature, </w:t>
              </w:r>
              <w:proofErr w:type="spellStart"/>
              <w:r>
                <w:rPr>
                  <w:rFonts w:ascii="Corbel" w:hAnsi="Corbel" w:cs="Arial"/>
                  <w:sz w:val="22"/>
                  <w:szCs w:val="22"/>
                  <w:lang w:val="en-GB"/>
                </w:rPr>
                <w:t>timeplan</w:t>
              </w:r>
              <w:proofErr w:type="spellEnd"/>
              <w:r w:rsidR="00105AD5">
                <w:rPr>
                  <w:rFonts w:ascii="Corbel" w:hAnsi="Corbel" w:cs="Arial"/>
                  <w:sz w:val="22"/>
                  <w:szCs w:val="22"/>
                  <w:lang w:val="en-GB"/>
                </w:rPr>
                <w:t xml:space="preserve"> etc.</w:t>
              </w:r>
            </w:ins>
            <w:ins w:id="56" w:author="Thea Baungaard" w:date="2023-02-22T13:22:00Z">
              <w:r w:rsidR="00105AD5">
                <w:rPr>
                  <w:rFonts w:ascii="Corbel" w:hAnsi="Corbel" w:cs="Arial"/>
                  <w:sz w:val="22"/>
                  <w:szCs w:val="22"/>
                  <w:lang w:val="en-GB"/>
                </w:rPr>
                <w:t xml:space="preserve"> (WP1)</w:t>
              </w:r>
            </w:ins>
          </w:p>
        </w:tc>
        <w:tc>
          <w:tcPr>
            <w:tcW w:w="3208" w:type="dxa"/>
            <w:tcPrChange w:id="57" w:author="Thea Baungaard" w:date="2023-02-22T13:21:00Z">
              <w:tcPr>
                <w:tcW w:w="3208" w:type="dxa"/>
              </w:tcPr>
            </w:tcPrChange>
          </w:tcPr>
          <w:p w14:paraId="02104251" w14:textId="0CF0500F" w:rsidR="00D2289C" w:rsidRDefault="0012371D" w:rsidP="00D66B43">
            <w:pPr>
              <w:jc w:val="both"/>
              <w:rPr>
                <w:ins w:id="58" w:author="Thea Baungaard" w:date="2023-02-22T13:20:00Z"/>
                <w:rFonts w:ascii="Corbel" w:hAnsi="Corbel" w:cs="Arial"/>
                <w:sz w:val="22"/>
                <w:szCs w:val="22"/>
                <w:lang w:val="en-GB"/>
              </w:rPr>
            </w:pPr>
            <w:r>
              <w:rPr>
                <w:rFonts w:ascii="Corbel" w:hAnsi="Corbel" w:cs="Arial"/>
                <w:sz w:val="22"/>
                <w:szCs w:val="22"/>
                <w:lang w:val="en-GB"/>
              </w:rPr>
              <w:t>Yep</w:t>
            </w:r>
          </w:p>
        </w:tc>
      </w:tr>
      <w:tr w:rsidR="00D2289C" w:rsidRPr="0012371D" w14:paraId="4FAD132E" w14:textId="77777777" w:rsidTr="00595C0F">
        <w:trPr>
          <w:ins w:id="59" w:author="Thea Baungaard" w:date="2023-02-22T13:20:00Z"/>
        </w:trPr>
        <w:tc>
          <w:tcPr>
            <w:tcW w:w="1413" w:type="dxa"/>
            <w:tcPrChange w:id="60" w:author="Thea Baungaard" w:date="2023-02-22T13:21:00Z">
              <w:tcPr>
                <w:tcW w:w="3207" w:type="dxa"/>
                <w:gridSpan w:val="2"/>
              </w:tcPr>
            </w:tcPrChange>
          </w:tcPr>
          <w:p w14:paraId="001823DD" w14:textId="78550E22" w:rsidR="00D2289C" w:rsidRDefault="00D2289C" w:rsidP="00D66B43">
            <w:pPr>
              <w:jc w:val="both"/>
              <w:rPr>
                <w:ins w:id="61" w:author="Thea Baungaard" w:date="2023-02-22T13:20:00Z"/>
                <w:rFonts w:ascii="Corbel" w:hAnsi="Corbel" w:cs="Arial"/>
                <w:sz w:val="22"/>
                <w:szCs w:val="22"/>
                <w:lang w:val="en-GB"/>
              </w:rPr>
            </w:pPr>
            <w:ins w:id="62" w:author="Thea Baungaard" w:date="2023-02-22T13:20:00Z">
              <w:r>
                <w:rPr>
                  <w:rFonts w:ascii="Corbel" w:hAnsi="Corbel" w:cs="Arial"/>
                  <w:sz w:val="22"/>
                  <w:szCs w:val="22"/>
                  <w:lang w:val="en-GB"/>
                </w:rPr>
                <w:t>9</w:t>
              </w:r>
            </w:ins>
          </w:p>
        </w:tc>
        <w:tc>
          <w:tcPr>
            <w:tcW w:w="5001" w:type="dxa"/>
            <w:tcPrChange w:id="63" w:author="Thea Baungaard" w:date="2023-02-22T13:21:00Z">
              <w:tcPr>
                <w:tcW w:w="3207" w:type="dxa"/>
              </w:tcPr>
            </w:tcPrChange>
          </w:tcPr>
          <w:p w14:paraId="39248DDB" w14:textId="0FF456EE" w:rsidR="00D2289C" w:rsidRDefault="00105AD5" w:rsidP="00D66B43">
            <w:pPr>
              <w:jc w:val="both"/>
              <w:rPr>
                <w:ins w:id="64" w:author="Thea Baungaard" w:date="2023-02-22T13:20:00Z"/>
                <w:rFonts w:ascii="Corbel" w:hAnsi="Corbel" w:cs="Arial"/>
                <w:sz w:val="22"/>
                <w:szCs w:val="22"/>
                <w:lang w:val="en-GB"/>
              </w:rPr>
            </w:pPr>
            <w:ins w:id="65" w:author="Thea Baungaard" w:date="2023-02-22T13:22:00Z">
              <w:r>
                <w:rPr>
                  <w:rFonts w:ascii="Corbel" w:hAnsi="Corbel" w:cs="Arial"/>
                  <w:sz w:val="22"/>
                  <w:szCs w:val="22"/>
                  <w:lang w:val="en-GB"/>
                </w:rPr>
                <w:t>Literature</w:t>
              </w:r>
            </w:ins>
            <w:ins w:id="66" w:author="Thea Baungaard" w:date="2023-02-22T13:23:00Z">
              <w:r w:rsidR="00167296">
                <w:rPr>
                  <w:rFonts w:ascii="Corbel" w:hAnsi="Corbel" w:cs="Arial"/>
                  <w:sz w:val="22"/>
                  <w:szCs w:val="22"/>
                  <w:lang w:val="en-GB"/>
                </w:rPr>
                <w:t xml:space="preserve"> </w:t>
              </w:r>
            </w:ins>
            <w:ins w:id="67" w:author="Thea Baungaard" w:date="2023-02-22T13:25:00Z">
              <w:r w:rsidR="00A86085">
                <w:rPr>
                  <w:rFonts w:ascii="Corbel" w:hAnsi="Corbel" w:cs="Arial"/>
                  <w:sz w:val="22"/>
                  <w:szCs w:val="22"/>
                  <w:lang w:val="en-GB"/>
                </w:rPr>
                <w:t xml:space="preserve"> and general background research </w:t>
              </w:r>
            </w:ins>
            <w:ins w:id="68" w:author="Thea Baungaard" w:date="2023-02-22T13:22:00Z">
              <w:r>
                <w:rPr>
                  <w:rFonts w:ascii="Corbel" w:hAnsi="Corbel" w:cs="Arial"/>
                  <w:sz w:val="22"/>
                  <w:szCs w:val="22"/>
                  <w:lang w:val="en-GB"/>
                </w:rPr>
                <w:t>(WP1)</w:t>
              </w:r>
            </w:ins>
            <w:ins w:id="69" w:author="Thea Baungaard" w:date="2023-02-22T13:27:00Z">
              <w:r w:rsidR="00D46C68">
                <w:rPr>
                  <w:rFonts w:ascii="Corbel" w:hAnsi="Corbel" w:cs="Arial"/>
                  <w:sz w:val="22"/>
                  <w:szCs w:val="22"/>
                  <w:lang w:val="en-GB"/>
                </w:rPr>
                <w:t xml:space="preserve"> and starting using </w:t>
              </w:r>
              <w:proofErr w:type="spellStart"/>
              <w:r w:rsidR="00D46C68">
                <w:rPr>
                  <w:rFonts w:ascii="Corbel" w:hAnsi="Corbel" w:cs="Arial"/>
                  <w:sz w:val="22"/>
                  <w:szCs w:val="22"/>
                  <w:lang w:val="en-GB"/>
                </w:rPr>
                <w:t>Atlite</w:t>
              </w:r>
              <w:proofErr w:type="spellEnd"/>
              <w:r w:rsidR="00D46C68">
                <w:rPr>
                  <w:rFonts w:ascii="Corbel" w:hAnsi="Corbel" w:cs="Arial"/>
                  <w:sz w:val="22"/>
                  <w:szCs w:val="22"/>
                  <w:lang w:val="en-GB"/>
                </w:rPr>
                <w:t xml:space="preserve"> (WP2)</w:t>
              </w:r>
            </w:ins>
            <w:ins w:id="70" w:author="Thea Baungaard" w:date="2023-02-22T13:32:00Z">
              <w:r w:rsidR="00705D11">
                <w:rPr>
                  <w:rFonts w:ascii="Corbel" w:hAnsi="Corbel" w:cs="Arial"/>
                  <w:sz w:val="22"/>
                  <w:szCs w:val="22"/>
                  <w:lang w:val="en-GB"/>
                </w:rPr>
                <w:t xml:space="preserve"> (look for </w:t>
              </w:r>
              <w:r w:rsidR="008B5AEC">
                <w:rPr>
                  <w:rFonts w:ascii="Corbel" w:hAnsi="Corbel" w:cs="Arial"/>
                  <w:sz w:val="22"/>
                  <w:szCs w:val="22"/>
                  <w:lang w:val="en-GB"/>
                </w:rPr>
                <w:t xml:space="preserve">time series for </w:t>
              </w:r>
            </w:ins>
            <w:ins w:id="71" w:author="Thea Baungaard" w:date="2023-02-22T13:33:00Z">
              <w:r w:rsidR="008B5AEC">
                <w:rPr>
                  <w:rFonts w:ascii="Corbel" w:hAnsi="Corbel" w:cs="Arial"/>
                  <w:sz w:val="22"/>
                  <w:szCs w:val="22"/>
                  <w:lang w:val="en-GB"/>
                </w:rPr>
                <w:t>GCM’s)</w:t>
              </w:r>
            </w:ins>
          </w:p>
        </w:tc>
        <w:tc>
          <w:tcPr>
            <w:tcW w:w="3208" w:type="dxa"/>
            <w:tcPrChange w:id="72" w:author="Thea Baungaard" w:date="2023-02-22T13:21:00Z">
              <w:tcPr>
                <w:tcW w:w="3208" w:type="dxa"/>
              </w:tcPr>
            </w:tcPrChange>
          </w:tcPr>
          <w:p w14:paraId="4A62E9B8" w14:textId="6CB677BB" w:rsidR="00D2289C" w:rsidRDefault="00B81C95" w:rsidP="00D66B43">
            <w:pPr>
              <w:jc w:val="both"/>
              <w:rPr>
                <w:ins w:id="73" w:author="Thea Baungaard" w:date="2023-02-22T13:20:00Z"/>
                <w:rFonts w:ascii="Corbel" w:hAnsi="Corbel" w:cs="Arial"/>
                <w:sz w:val="22"/>
                <w:szCs w:val="22"/>
                <w:lang w:val="en-GB"/>
              </w:rPr>
            </w:pPr>
            <w:r>
              <w:rPr>
                <w:rFonts w:ascii="Corbel" w:hAnsi="Corbel" w:cs="Arial"/>
                <w:sz w:val="22"/>
                <w:szCs w:val="22"/>
                <w:lang w:val="en-GB"/>
              </w:rPr>
              <w:t>yep</w:t>
            </w:r>
          </w:p>
        </w:tc>
      </w:tr>
      <w:tr w:rsidR="00D2289C" w:rsidRPr="0012371D" w14:paraId="48ADFAF3" w14:textId="77777777" w:rsidTr="00595C0F">
        <w:trPr>
          <w:ins w:id="74" w:author="Thea Baungaard" w:date="2023-02-22T13:20:00Z"/>
        </w:trPr>
        <w:tc>
          <w:tcPr>
            <w:tcW w:w="1413" w:type="dxa"/>
            <w:tcPrChange w:id="75" w:author="Thea Baungaard" w:date="2023-02-22T13:21:00Z">
              <w:tcPr>
                <w:tcW w:w="3207" w:type="dxa"/>
                <w:gridSpan w:val="2"/>
              </w:tcPr>
            </w:tcPrChange>
          </w:tcPr>
          <w:p w14:paraId="3DC5B5A9" w14:textId="46D1A091" w:rsidR="00D2289C" w:rsidRDefault="00D2289C" w:rsidP="00D66B43">
            <w:pPr>
              <w:jc w:val="both"/>
              <w:rPr>
                <w:ins w:id="76" w:author="Thea Baungaard" w:date="2023-02-22T13:20:00Z"/>
                <w:rFonts w:ascii="Corbel" w:hAnsi="Corbel" w:cs="Arial"/>
                <w:sz w:val="22"/>
                <w:szCs w:val="22"/>
                <w:lang w:val="en-GB"/>
              </w:rPr>
            </w:pPr>
            <w:ins w:id="77" w:author="Thea Baungaard" w:date="2023-02-22T13:20:00Z">
              <w:r>
                <w:rPr>
                  <w:rFonts w:ascii="Corbel" w:hAnsi="Corbel" w:cs="Arial"/>
                  <w:sz w:val="22"/>
                  <w:szCs w:val="22"/>
                  <w:lang w:val="en-GB"/>
                </w:rPr>
                <w:t>10</w:t>
              </w:r>
            </w:ins>
          </w:p>
        </w:tc>
        <w:tc>
          <w:tcPr>
            <w:tcW w:w="5001" w:type="dxa"/>
            <w:tcPrChange w:id="78" w:author="Thea Baungaard" w:date="2023-02-22T13:21:00Z">
              <w:tcPr>
                <w:tcW w:w="3207" w:type="dxa"/>
              </w:tcPr>
            </w:tcPrChange>
          </w:tcPr>
          <w:p w14:paraId="64D6E816" w14:textId="443F569E" w:rsidR="00D2289C" w:rsidRDefault="000556C6" w:rsidP="00D66B43">
            <w:pPr>
              <w:jc w:val="both"/>
              <w:rPr>
                <w:ins w:id="79" w:author="Thea Baungaard" w:date="2023-02-22T13:20:00Z"/>
                <w:rFonts w:ascii="Corbel" w:hAnsi="Corbel" w:cs="Arial"/>
                <w:sz w:val="22"/>
                <w:szCs w:val="22"/>
                <w:lang w:val="en-GB"/>
              </w:rPr>
            </w:pPr>
            <w:ins w:id="80" w:author="Thea Baungaard" w:date="2023-02-22T13:28:00Z">
              <w:r>
                <w:rPr>
                  <w:rFonts w:ascii="Corbel" w:hAnsi="Corbel" w:cs="Arial"/>
                  <w:sz w:val="22"/>
                  <w:szCs w:val="22"/>
                  <w:lang w:val="en-GB"/>
                </w:rPr>
                <w:t>C</w:t>
              </w:r>
            </w:ins>
            <w:ins w:id="81" w:author="Thea Baungaard" w:date="2023-02-22T13:23:00Z">
              <w:r w:rsidR="00167296">
                <w:rPr>
                  <w:rFonts w:ascii="Corbel" w:hAnsi="Corbel" w:cs="Arial"/>
                  <w:sz w:val="22"/>
                  <w:szCs w:val="22"/>
                  <w:lang w:val="en-GB"/>
                </w:rPr>
                <w:t xml:space="preserve">ontinuing with </w:t>
              </w:r>
              <w:proofErr w:type="spellStart"/>
              <w:r w:rsidR="00167296">
                <w:rPr>
                  <w:rFonts w:ascii="Corbel" w:hAnsi="Corbel" w:cs="Arial"/>
                  <w:sz w:val="22"/>
                  <w:szCs w:val="22"/>
                  <w:lang w:val="en-GB"/>
                </w:rPr>
                <w:t>Atlite</w:t>
              </w:r>
              <w:proofErr w:type="spellEnd"/>
              <w:r w:rsidR="00167296">
                <w:rPr>
                  <w:rFonts w:ascii="Corbel" w:hAnsi="Corbel" w:cs="Arial"/>
                  <w:sz w:val="22"/>
                  <w:szCs w:val="22"/>
                  <w:lang w:val="en-GB"/>
                </w:rPr>
                <w:t xml:space="preserve"> (WP2)</w:t>
              </w:r>
            </w:ins>
            <w:ins w:id="82" w:author="Thea Baungaard" w:date="2023-02-22T13:28:00Z">
              <w:r>
                <w:rPr>
                  <w:rFonts w:ascii="Corbel" w:hAnsi="Corbel" w:cs="Arial"/>
                  <w:sz w:val="22"/>
                  <w:szCs w:val="22"/>
                  <w:lang w:val="en-GB"/>
                </w:rPr>
                <w:t xml:space="preserve"> and literature (WP1)</w:t>
              </w:r>
            </w:ins>
          </w:p>
        </w:tc>
        <w:tc>
          <w:tcPr>
            <w:tcW w:w="3208" w:type="dxa"/>
            <w:tcPrChange w:id="83" w:author="Thea Baungaard" w:date="2023-02-22T13:21:00Z">
              <w:tcPr>
                <w:tcW w:w="3208" w:type="dxa"/>
              </w:tcPr>
            </w:tcPrChange>
          </w:tcPr>
          <w:p w14:paraId="23929013" w14:textId="77777777" w:rsidR="00D2289C" w:rsidRDefault="00D2289C" w:rsidP="00D66B43">
            <w:pPr>
              <w:jc w:val="both"/>
              <w:rPr>
                <w:ins w:id="84" w:author="Thea Baungaard" w:date="2023-02-22T13:20:00Z"/>
                <w:rFonts w:ascii="Corbel" w:hAnsi="Corbel" w:cs="Arial"/>
                <w:sz w:val="22"/>
                <w:szCs w:val="22"/>
                <w:lang w:val="en-GB"/>
              </w:rPr>
            </w:pPr>
          </w:p>
        </w:tc>
      </w:tr>
      <w:tr w:rsidR="00760DEE" w14:paraId="573EAAE3" w14:textId="77777777" w:rsidTr="00595C0F">
        <w:trPr>
          <w:ins w:id="85" w:author="Thea Baungaard" w:date="2023-02-22T13:28:00Z"/>
        </w:trPr>
        <w:tc>
          <w:tcPr>
            <w:tcW w:w="1413" w:type="dxa"/>
          </w:tcPr>
          <w:p w14:paraId="42AFABA7" w14:textId="0B27EFC1" w:rsidR="00760DEE" w:rsidRDefault="00760DEE" w:rsidP="00D66B43">
            <w:pPr>
              <w:jc w:val="both"/>
              <w:rPr>
                <w:ins w:id="86" w:author="Thea Baungaard" w:date="2023-02-22T13:28:00Z"/>
                <w:rFonts w:ascii="Corbel" w:hAnsi="Corbel" w:cs="Arial"/>
                <w:sz w:val="22"/>
                <w:szCs w:val="22"/>
                <w:lang w:val="en-GB"/>
              </w:rPr>
            </w:pPr>
            <w:ins w:id="87" w:author="Thea Baungaard" w:date="2023-02-22T13:28:00Z">
              <w:r>
                <w:rPr>
                  <w:rFonts w:ascii="Corbel" w:hAnsi="Corbel" w:cs="Arial"/>
                  <w:sz w:val="22"/>
                  <w:szCs w:val="22"/>
                  <w:lang w:val="en-GB"/>
                </w:rPr>
                <w:t>11</w:t>
              </w:r>
            </w:ins>
          </w:p>
        </w:tc>
        <w:tc>
          <w:tcPr>
            <w:tcW w:w="5001" w:type="dxa"/>
          </w:tcPr>
          <w:p w14:paraId="68590B32" w14:textId="2C8B7293" w:rsidR="00760DEE" w:rsidRDefault="00760DEE" w:rsidP="00D66B43">
            <w:pPr>
              <w:jc w:val="both"/>
              <w:rPr>
                <w:ins w:id="88" w:author="Thea Baungaard" w:date="2023-02-22T13:28:00Z"/>
                <w:rFonts w:ascii="Corbel" w:hAnsi="Corbel" w:cs="Arial"/>
                <w:sz w:val="22"/>
                <w:szCs w:val="22"/>
                <w:lang w:val="en-GB"/>
              </w:rPr>
            </w:pPr>
            <w:ins w:id="89" w:author="Thea Baungaard" w:date="2023-02-22T13:28:00Z">
              <w:r>
                <w:rPr>
                  <w:rFonts w:ascii="Corbel" w:hAnsi="Corbel" w:cs="Arial"/>
                  <w:sz w:val="22"/>
                  <w:szCs w:val="22"/>
                  <w:lang w:val="en-GB"/>
                </w:rPr>
                <w:t xml:space="preserve">Summary of findings (4-5 </w:t>
              </w:r>
              <w:proofErr w:type="spellStart"/>
              <w:r>
                <w:rPr>
                  <w:rFonts w:ascii="Corbel" w:hAnsi="Corbel" w:cs="Arial"/>
                  <w:sz w:val="22"/>
                  <w:szCs w:val="22"/>
                  <w:lang w:val="en-GB"/>
                </w:rPr>
                <w:t>pg</w:t>
              </w:r>
              <w:proofErr w:type="spellEnd"/>
              <w:r>
                <w:rPr>
                  <w:rFonts w:ascii="Corbel" w:hAnsi="Corbel" w:cs="Arial"/>
                  <w:sz w:val="22"/>
                  <w:szCs w:val="22"/>
                  <w:lang w:val="en-GB"/>
                </w:rPr>
                <w:t>)</w:t>
              </w:r>
            </w:ins>
          </w:p>
        </w:tc>
        <w:tc>
          <w:tcPr>
            <w:tcW w:w="3208" w:type="dxa"/>
          </w:tcPr>
          <w:p w14:paraId="3B0F5BB9" w14:textId="77777777" w:rsidR="00760DEE" w:rsidRDefault="00760DEE" w:rsidP="00D66B43">
            <w:pPr>
              <w:jc w:val="both"/>
              <w:rPr>
                <w:ins w:id="90" w:author="Thea Baungaard" w:date="2023-02-22T13:28:00Z"/>
                <w:rFonts w:ascii="Corbel" w:hAnsi="Corbel" w:cs="Arial"/>
                <w:sz w:val="22"/>
                <w:szCs w:val="22"/>
                <w:lang w:val="en-GB"/>
              </w:rPr>
            </w:pPr>
          </w:p>
        </w:tc>
      </w:tr>
      <w:tr w:rsidR="00D2289C" w:rsidRPr="0012371D" w14:paraId="4EE77F70" w14:textId="77777777" w:rsidTr="00595C0F">
        <w:trPr>
          <w:ins w:id="91" w:author="Thea Baungaard" w:date="2023-02-22T13:20:00Z"/>
        </w:trPr>
        <w:tc>
          <w:tcPr>
            <w:tcW w:w="1413" w:type="dxa"/>
            <w:tcPrChange w:id="92" w:author="Thea Baungaard" w:date="2023-02-22T13:21:00Z">
              <w:tcPr>
                <w:tcW w:w="3207" w:type="dxa"/>
                <w:gridSpan w:val="2"/>
              </w:tcPr>
            </w:tcPrChange>
          </w:tcPr>
          <w:p w14:paraId="55811225" w14:textId="2414E7EC" w:rsidR="00D2289C" w:rsidRDefault="00D2289C" w:rsidP="00D66B43">
            <w:pPr>
              <w:jc w:val="both"/>
              <w:rPr>
                <w:ins w:id="93" w:author="Thea Baungaard" w:date="2023-02-22T13:20:00Z"/>
                <w:rFonts w:ascii="Corbel" w:hAnsi="Corbel" w:cs="Arial"/>
                <w:sz w:val="22"/>
                <w:szCs w:val="22"/>
                <w:lang w:val="en-GB"/>
              </w:rPr>
            </w:pPr>
            <w:ins w:id="94" w:author="Thea Baungaard" w:date="2023-02-22T13:20:00Z">
              <w:r>
                <w:rPr>
                  <w:rFonts w:ascii="Corbel" w:hAnsi="Corbel" w:cs="Arial"/>
                  <w:sz w:val="22"/>
                  <w:szCs w:val="22"/>
                  <w:lang w:val="en-GB"/>
                </w:rPr>
                <w:t>1</w:t>
              </w:r>
            </w:ins>
            <w:ins w:id="95" w:author="Thea Baungaard" w:date="2023-02-22T13:28:00Z">
              <w:r w:rsidR="00760DEE">
                <w:rPr>
                  <w:rFonts w:ascii="Corbel" w:hAnsi="Corbel" w:cs="Arial"/>
                  <w:sz w:val="22"/>
                  <w:szCs w:val="22"/>
                  <w:lang w:val="en-GB"/>
                </w:rPr>
                <w:t>2</w:t>
              </w:r>
            </w:ins>
          </w:p>
        </w:tc>
        <w:tc>
          <w:tcPr>
            <w:tcW w:w="5001" w:type="dxa"/>
            <w:tcPrChange w:id="96" w:author="Thea Baungaard" w:date="2023-02-22T13:21:00Z">
              <w:tcPr>
                <w:tcW w:w="3207" w:type="dxa"/>
              </w:tcPr>
            </w:tcPrChange>
          </w:tcPr>
          <w:p w14:paraId="53A1F56C" w14:textId="58F9EF41" w:rsidR="00D2289C" w:rsidRDefault="004D5CA9" w:rsidP="00D66B43">
            <w:pPr>
              <w:jc w:val="both"/>
              <w:rPr>
                <w:ins w:id="97" w:author="Thea Baungaard" w:date="2023-02-22T13:20:00Z"/>
                <w:rFonts w:ascii="Corbel" w:hAnsi="Corbel" w:cs="Arial"/>
                <w:sz w:val="22"/>
                <w:szCs w:val="22"/>
                <w:lang w:val="en-GB"/>
              </w:rPr>
            </w:pPr>
            <w:proofErr w:type="spellStart"/>
            <w:ins w:id="98" w:author="Thea Baungaard" w:date="2023-02-22T13:23:00Z">
              <w:r>
                <w:rPr>
                  <w:rFonts w:ascii="Corbel" w:hAnsi="Corbel" w:cs="Arial"/>
                  <w:sz w:val="22"/>
                  <w:szCs w:val="22"/>
                  <w:lang w:val="en-GB"/>
                </w:rPr>
                <w:t>Atlite</w:t>
              </w:r>
              <w:proofErr w:type="spellEnd"/>
              <w:r>
                <w:rPr>
                  <w:rFonts w:ascii="Corbel" w:hAnsi="Corbel" w:cs="Arial"/>
                  <w:sz w:val="22"/>
                  <w:szCs w:val="22"/>
                  <w:lang w:val="en-GB"/>
                </w:rPr>
                <w:t xml:space="preserve"> (WP2) and start with validation of timeseries with historical data (WP3)</w:t>
              </w:r>
            </w:ins>
          </w:p>
        </w:tc>
        <w:tc>
          <w:tcPr>
            <w:tcW w:w="3208" w:type="dxa"/>
            <w:tcPrChange w:id="99" w:author="Thea Baungaard" w:date="2023-02-22T13:21:00Z">
              <w:tcPr>
                <w:tcW w:w="3208" w:type="dxa"/>
              </w:tcPr>
            </w:tcPrChange>
          </w:tcPr>
          <w:p w14:paraId="0751243A" w14:textId="77777777" w:rsidR="00D2289C" w:rsidRDefault="00D2289C" w:rsidP="00D66B43">
            <w:pPr>
              <w:jc w:val="both"/>
              <w:rPr>
                <w:ins w:id="100" w:author="Thea Baungaard" w:date="2023-02-22T13:20:00Z"/>
                <w:rFonts w:ascii="Corbel" w:hAnsi="Corbel" w:cs="Arial"/>
                <w:sz w:val="22"/>
                <w:szCs w:val="22"/>
                <w:lang w:val="en-GB"/>
              </w:rPr>
            </w:pPr>
          </w:p>
        </w:tc>
      </w:tr>
      <w:tr w:rsidR="00D2289C" w:rsidRPr="0012371D" w14:paraId="061B72F2" w14:textId="77777777" w:rsidTr="00595C0F">
        <w:trPr>
          <w:ins w:id="101" w:author="Thea Baungaard" w:date="2023-02-22T13:20:00Z"/>
        </w:trPr>
        <w:tc>
          <w:tcPr>
            <w:tcW w:w="1413" w:type="dxa"/>
            <w:tcPrChange w:id="102" w:author="Thea Baungaard" w:date="2023-02-22T13:21:00Z">
              <w:tcPr>
                <w:tcW w:w="3207" w:type="dxa"/>
                <w:gridSpan w:val="2"/>
              </w:tcPr>
            </w:tcPrChange>
          </w:tcPr>
          <w:p w14:paraId="2210D8A3" w14:textId="26877E4E" w:rsidR="00D2289C" w:rsidRDefault="00D2289C" w:rsidP="00D66B43">
            <w:pPr>
              <w:jc w:val="both"/>
              <w:rPr>
                <w:ins w:id="103" w:author="Thea Baungaard" w:date="2023-02-22T13:20:00Z"/>
                <w:rFonts w:ascii="Corbel" w:hAnsi="Corbel" w:cs="Arial"/>
                <w:sz w:val="22"/>
                <w:szCs w:val="22"/>
                <w:lang w:val="en-GB"/>
              </w:rPr>
            </w:pPr>
            <w:ins w:id="104" w:author="Thea Baungaard" w:date="2023-02-22T13:20:00Z">
              <w:r>
                <w:rPr>
                  <w:rFonts w:ascii="Corbel" w:hAnsi="Corbel" w:cs="Arial"/>
                  <w:sz w:val="22"/>
                  <w:szCs w:val="22"/>
                  <w:lang w:val="en-GB"/>
                </w:rPr>
                <w:t>1</w:t>
              </w:r>
            </w:ins>
            <w:ins w:id="105" w:author="Thea Baungaard" w:date="2023-02-22T13:28:00Z">
              <w:r w:rsidR="00760DEE">
                <w:rPr>
                  <w:rFonts w:ascii="Corbel" w:hAnsi="Corbel" w:cs="Arial"/>
                  <w:sz w:val="22"/>
                  <w:szCs w:val="22"/>
                  <w:lang w:val="en-GB"/>
                </w:rPr>
                <w:t>3</w:t>
              </w:r>
            </w:ins>
          </w:p>
        </w:tc>
        <w:tc>
          <w:tcPr>
            <w:tcW w:w="5001" w:type="dxa"/>
            <w:tcPrChange w:id="106" w:author="Thea Baungaard" w:date="2023-02-22T13:21:00Z">
              <w:tcPr>
                <w:tcW w:w="3207" w:type="dxa"/>
              </w:tcPr>
            </w:tcPrChange>
          </w:tcPr>
          <w:p w14:paraId="7B539CBC" w14:textId="1DADC391" w:rsidR="00D2289C" w:rsidRDefault="00BB4756" w:rsidP="00D66B43">
            <w:pPr>
              <w:jc w:val="both"/>
              <w:rPr>
                <w:ins w:id="107" w:author="Thea Baungaard" w:date="2023-02-22T13:20:00Z"/>
                <w:rFonts w:ascii="Corbel" w:hAnsi="Corbel" w:cs="Arial"/>
                <w:sz w:val="22"/>
                <w:szCs w:val="22"/>
                <w:lang w:val="en-GB"/>
              </w:rPr>
            </w:pPr>
            <w:proofErr w:type="spellStart"/>
            <w:ins w:id="108" w:author="Thea Baungaard" w:date="2023-02-22T13:24:00Z">
              <w:r>
                <w:rPr>
                  <w:rFonts w:ascii="Corbel" w:hAnsi="Corbel" w:cs="Arial"/>
                  <w:sz w:val="22"/>
                  <w:szCs w:val="22"/>
                  <w:lang w:val="en-GB"/>
                </w:rPr>
                <w:t>Atlite</w:t>
              </w:r>
              <w:proofErr w:type="spellEnd"/>
              <w:r>
                <w:rPr>
                  <w:rFonts w:ascii="Corbel" w:hAnsi="Corbel" w:cs="Arial"/>
                  <w:sz w:val="22"/>
                  <w:szCs w:val="22"/>
                  <w:lang w:val="en-GB"/>
                </w:rPr>
                <w:t xml:space="preserve"> (WP2) and start with validation of timeseries with historical data (WP3)</w:t>
              </w:r>
            </w:ins>
          </w:p>
        </w:tc>
        <w:tc>
          <w:tcPr>
            <w:tcW w:w="3208" w:type="dxa"/>
            <w:tcPrChange w:id="109" w:author="Thea Baungaard" w:date="2023-02-22T13:21:00Z">
              <w:tcPr>
                <w:tcW w:w="3208" w:type="dxa"/>
              </w:tcPr>
            </w:tcPrChange>
          </w:tcPr>
          <w:p w14:paraId="51B0C8FD" w14:textId="77777777" w:rsidR="00D2289C" w:rsidRDefault="00D2289C" w:rsidP="00D66B43">
            <w:pPr>
              <w:jc w:val="both"/>
              <w:rPr>
                <w:ins w:id="110" w:author="Thea Baungaard" w:date="2023-02-22T13:20:00Z"/>
                <w:rFonts w:ascii="Corbel" w:hAnsi="Corbel" w:cs="Arial"/>
                <w:sz w:val="22"/>
                <w:szCs w:val="22"/>
                <w:lang w:val="en-GB"/>
              </w:rPr>
            </w:pPr>
          </w:p>
        </w:tc>
      </w:tr>
      <w:tr w:rsidR="00D2289C" w14:paraId="0B37DC2E" w14:textId="77777777" w:rsidTr="00595C0F">
        <w:trPr>
          <w:ins w:id="111" w:author="Thea Baungaard" w:date="2023-02-22T13:20:00Z"/>
        </w:trPr>
        <w:tc>
          <w:tcPr>
            <w:tcW w:w="1413" w:type="dxa"/>
            <w:tcPrChange w:id="112" w:author="Thea Baungaard" w:date="2023-02-22T13:21:00Z">
              <w:tcPr>
                <w:tcW w:w="3207" w:type="dxa"/>
                <w:gridSpan w:val="2"/>
              </w:tcPr>
            </w:tcPrChange>
          </w:tcPr>
          <w:p w14:paraId="646511DE" w14:textId="12E670EB" w:rsidR="00D2289C" w:rsidRDefault="00D2289C" w:rsidP="00D66B43">
            <w:pPr>
              <w:jc w:val="both"/>
              <w:rPr>
                <w:ins w:id="113" w:author="Thea Baungaard" w:date="2023-02-22T13:20:00Z"/>
                <w:rFonts w:ascii="Corbel" w:hAnsi="Corbel" w:cs="Arial"/>
                <w:sz w:val="22"/>
                <w:szCs w:val="22"/>
                <w:lang w:val="en-GB"/>
              </w:rPr>
            </w:pPr>
            <w:ins w:id="114" w:author="Thea Baungaard" w:date="2023-02-22T13:20:00Z">
              <w:r>
                <w:rPr>
                  <w:rFonts w:ascii="Corbel" w:hAnsi="Corbel" w:cs="Arial"/>
                  <w:sz w:val="22"/>
                  <w:szCs w:val="22"/>
                  <w:lang w:val="en-GB"/>
                </w:rPr>
                <w:t>14</w:t>
              </w:r>
            </w:ins>
          </w:p>
        </w:tc>
        <w:tc>
          <w:tcPr>
            <w:tcW w:w="5001" w:type="dxa"/>
            <w:tcPrChange w:id="115" w:author="Thea Baungaard" w:date="2023-02-22T13:21:00Z">
              <w:tcPr>
                <w:tcW w:w="3207" w:type="dxa"/>
              </w:tcPr>
            </w:tcPrChange>
          </w:tcPr>
          <w:p w14:paraId="146B4D70" w14:textId="60D30BE1" w:rsidR="00D2289C" w:rsidRDefault="00113664" w:rsidP="00D66B43">
            <w:pPr>
              <w:jc w:val="both"/>
              <w:rPr>
                <w:ins w:id="116" w:author="Thea Baungaard" w:date="2023-02-22T13:20:00Z"/>
                <w:rFonts w:ascii="Corbel" w:hAnsi="Corbel" w:cs="Arial"/>
                <w:sz w:val="22"/>
                <w:szCs w:val="22"/>
                <w:lang w:val="en-GB"/>
              </w:rPr>
            </w:pPr>
            <w:ins w:id="117" w:author="Thea Baungaard" w:date="2023-02-22T13:29:00Z">
              <w:r>
                <w:rPr>
                  <w:rFonts w:ascii="Corbel" w:hAnsi="Corbel" w:cs="Arial"/>
                  <w:sz w:val="22"/>
                  <w:szCs w:val="22"/>
                  <w:lang w:val="en-GB"/>
                </w:rPr>
                <w:t>EASTER BREAK</w:t>
              </w:r>
            </w:ins>
          </w:p>
        </w:tc>
        <w:tc>
          <w:tcPr>
            <w:tcW w:w="3208" w:type="dxa"/>
            <w:tcPrChange w:id="118" w:author="Thea Baungaard" w:date="2023-02-22T13:21:00Z">
              <w:tcPr>
                <w:tcW w:w="3208" w:type="dxa"/>
              </w:tcPr>
            </w:tcPrChange>
          </w:tcPr>
          <w:p w14:paraId="738688B7" w14:textId="77777777" w:rsidR="00D2289C" w:rsidRDefault="00D2289C" w:rsidP="00D66B43">
            <w:pPr>
              <w:jc w:val="both"/>
              <w:rPr>
                <w:ins w:id="119" w:author="Thea Baungaard" w:date="2023-02-22T13:20:00Z"/>
                <w:rFonts w:ascii="Corbel" w:hAnsi="Corbel" w:cs="Arial"/>
                <w:sz w:val="22"/>
                <w:szCs w:val="22"/>
                <w:lang w:val="en-GB"/>
              </w:rPr>
            </w:pPr>
          </w:p>
        </w:tc>
      </w:tr>
      <w:tr w:rsidR="00D2289C" w:rsidRPr="0012371D" w14:paraId="4EA5F276" w14:textId="77777777" w:rsidTr="00595C0F">
        <w:trPr>
          <w:ins w:id="120" w:author="Thea Baungaard" w:date="2023-02-22T13:20:00Z"/>
        </w:trPr>
        <w:tc>
          <w:tcPr>
            <w:tcW w:w="1413" w:type="dxa"/>
            <w:tcPrChange w:id="121" w:author="Thea Baungaard" w:date="2023-02-22T13:21:00Z">
              <w:tcPr>
                <w:tcW w:w="3207" w:type="dxa"/>
                <w:gridSpan w:val="2"/>
              </w:tcPr>
            </w:tcPrChange>
          </w:tcPr>
          <w:p w14:paraId="14F58364" w14:textId="019C1E6D" w:rsidR="00D2289C" w:rsidRDefault="00D2289C" w:rsidP="00D66B43">
            <w:pPr>
              <w:jc w:val="both"/>
              <w:rPr>
                <w:ins w:id="122" w:author="Thea Baungaard" w:date="2023-02-22T13:20:00Z"/>
                <w:rFonts w:ascii="Corbel" w:hAnsi="Corbel" w:cs="Arial"/>
                <w:sz w:val="22"/>
                <w:szCs w:val="22"/>
                <w:lang w:val="en-GB"/>
              </w:rPr>
            </w:pPr>
            <w:ins w:id="123" w:author="Thea Baungaard" w:date="2023-02-22T13:20:00Z">
              <w:r>
                <w:rPr>
                  <w:rFonts w:ascii="Corbel" w:hAnsi="Corbel" w:cs="Arial"/>
                  <w:sz w:val="22"/>
                  <w:szCs w:val="22"/>
                  <w:lang w:val="en-GB"/>
                </w:rPr>
                <w:t>15</w:t>
              </w:r>
            </w:ins>
          </w:p>
        </w:tc>
        <w:tc>
          <w:tcPr>
            <w:tcW w:w="5001" w:type="dxa"/>
            <w:tcPrChange w:id="124" w:author="Thea Baungaard" w:date="2023-02-22T13:21:00Z">
              <w:tcPr>
                <w:tcW w:w="3207" w:type="dxa"/>
              </w:tcPr>
            </w:tcPrChange>
          </w:tcPr>
          <w:p w14:paraId="29BE49A7" w14:textId="483E2935" w:rsidR="00D2289C" w:rsidRDefault="00803C2D" w:rsidP="00D66B43">
            <w:pPr>
              <w:jc w:val="both"/>
              <w:rPr>
                <w:ins w:id="125" w:author="Thea Baungaard" w:date="2023-02-22T13:20:00Z"/>
                <w:rFonts w:ascii="Corbel" w:hAnsi="Corbel" w:cs="Arial"/>
                <w:sz w:val="22"/>
                <w:szCs w:val="22"/>
                <w:lang w:val="en-GB"/>
              </w:rPr>
            </w:pPr>
            <w:ins w:id="126" w:author="Thea Baungaard" w:date="2023-02-22T13:31:00Z">
              <w:r>
                <w:rPr>
                  <w:rFonts w:ascii="Corbel" w:hAnsi="Corbel" w:cs="Arial"/>
                  <w:sz w:val="22"/>
                  <w:szCs w:val="22"/>
                  <w:lang w:val="en-GB"/>
                </w:rPr>
                <w:t>validation of timeseries with historical data (WP3)</w:t>
              </w:r>
            </w:ins>
          </w:p>
        </w:tc>
        <w:tc>
          <w:tcPr>
            <w:tcW w:w="3208" w:type="dxa"/>
            <w:tcPrChange w:id="127" w:author="Thea Baungaard" w:date="2023-02-22T13:21:00Z">
              <w:tcPr>
                <w:tcW w:w="3208" w:type="dxa"/>
              </w:tcPr>
            </w:tcPrChange>
          </w:tcPr>
          <w:p w14:paraId="041C5999" w14:textId="77777777" w:rsidR="00D2289C" w:rsidRDefault="00D2289C" w:rsidP="00D66B43">
            <w:pPr>
              <w:jc w:val="both"/>
              <w:rPr>
                <w:ins w:id="128" w:author="Thea Baungaard" w:date="2023-02-22T13:20:00Z"/>
                <w:rFonts w:ascii="Corbel" w:hAnsi="Corbel" w:cs="Arial"/>
                <w:sz w:val="22"/>
                <w:szCs w:val="22"/>
                <w:lang w:val="en-GB"/>
              </w:rPr>
            </w:pPr>
          </w:p>
        </w:tc>
      </w:tr>
      <w:tr w:rsidR="00375346" w:rsidRPr="0012371D" w14:paraId="6481F06D" w14:textId="77777777" w:rsidTr="00595C0F">
        <w:trPr>
          <w:ins w:id="129" w:author="Thea Baungaard" w:date="2023-02-22T13:20:00Z"/>
        </w:trPr>
        <w:tc>
          <w:tcPr>
            <w:tcW w:w="1413" w:type="dxa"/>
            <w:tcPrChange w:id="130" w:author="Thea Baungaard" w:date="2023-02-22T13:21:00Z">
              <w:tcPr>
                <w:tcW w:w="3207" w:type="dxa"/>
                <w:gridSpan w:val="2"/>
              </w:tcPr>
            </w:tcPrChange>
          </w:tcPr>
          <w:p w14:paraId="09AB849C" w14:textId="02021ABF" w:rsidR="00375346" w:rsidRDefault="00375346" w:rsidP="00D66B43">
            <w:pPr>
              <w:jc w:val="both"/>
              <w:rPr>
                <w:ins w:id="131" w:author="Thea Baungaard" w:date="2023-02-22T13:20:00Z"/>
                <w:rFonts w:ascii="Corbel" w:hAnsi="Corbel" w:cs="Arial"/>
                <w:sz w:val="22"/>
                <w:szCs w:val="22"/>
                <w:lang w:val="en-GB"/>
              </w:rPr>
            </w:pPr>
            <w:ins w:id="132" w:author="Thea Baungaard" w:date="2023-02-22T13:20:00Z">
              <w:r>
                <w:rPr>
                  <w:rFonts w:ascii="Corbel" w:hAnsi="Corbel" w:cs="Arial"/>
                  <w:sz w:val="22"/>
                  <w:szCs w:val="22"/>
                  <w:lang w:val="en-GB"/>
                </w:rPr>
                <w:t>16</w:t>
              </w:r>
            </w:ins>
          </w:p>
        </w:tc>
        <w:tc>
          <w:tcPr>
            <w:tcW w:w="5001" w:type="dxa"/>
            <w:tcPrChange w:id="133" w:author="Thea Baungaard" w:date="2023-02-22T13:21:00Z">
              <w:tcPr>
                <w:tcW w:w="3207" w:type="dxa"/>
              </w:tcPr>
            </w:tcPrChange>
          </w:tcPr>
          <w:p w14:paraId="140B059A" w14:textId="37592F05" w:rsidR="00375346" w:rsidRDefault="00803C2D" w:rsidP="00D66B43">
            <w:pPr>
              <w:jc w:val="both"/>
              <w:rPr>
                <w:ins w:id="134" w:author="Thea Baungaard" w:date="2023-02-22T13:20:00Z"/>
                <w:rFonts w:ascii="Corbel" w:hAnsi="Corbel" w:cs="Arial"/>
                <w:sz w:val="22"/>
                <w:szCs w:val="22"/>
                <w:lang w:val="en-GB"/>
              </w:rPr>
            </w:pPr>
            <w:ins w:id="135" w:author="Thea Baungaard" w:date="2023-02-22T13:31:00Z">
              <w:r>
                <w:rPr>
                  <w:rFonts w:ascii="Corbel" w:hAnsi="Corbel" w:cs="Arial"/>
                  <w:sz w:val="22"/>
                  <w:szCs w:val="22"/>
                  <w:lang w:val="en-GB"/>
                </w:rPr>
                <w:t>validation of timeseries with historical data (WP3)</w:t>
              </w:r>
            </w:ins>
          </w:p>
        </w:tc>
        <w:tc>
          <w:tcPr>
            <w:tcW w:w="3208" w:type="dxa"/>
            <w:tcPrChange w:id="136" w:author="Thea Baungaard" w:date="2023-02-22T13:21:00Z">
              <w:tcPr>
                <w:tcW w:w="3208" w:type="dxa"/>
              </w:tcPr>
            </w:tcPrChange>
          </w:tcPr>
          <w:p w14:paraId="05E2AFE1" w14:textId="77777777" w:rsidR="00375346" w:rsidRDefault="00375346" w:rsidP="00D66B43">
            <w:pPr>
              <w:jc w:val="both"/>
              <w:rPr>
                <w:ins w:id="137" w:author="Thea Baungaard" w:date="2023-02-22T13:20:00Z"/>
                <w:rFonts w:ascii="Corbel" w:hAnsi="Corbel" w:cs="Arial"/>
                <w:sz w:val="22"/>
                <w:szCs w:val="22"/>
                <w:lang w:val="en-GB"/>
              </w:rPr>
            </w:pPr>
          </w:p>
        </w:tc>
      </w:tr>
      <w:tr w:rsidR="00375346" w:rsidRPr="0012371D" w14:paraId="7D82EDF8" w14:textId="77777777" w:rsidTr="00595C0F">
        <w:trPr>
          <w:ins w:id="138" w:author="Thea Baungaard" w:date="2023-02-22T13:20:00Z"/>
        </w:trPr>
        <w:tc>
          <w:tcPr>
            <w:tcW w:w="1413" w:type="dxa"/>
            <w:tcPrChange w:id="139" w:author="Thea Baungaard" w:date="2023-02-22T13:21:00Z">
              <w:tcPr>
                <w:tcW w:w="3207" w:type="dxa"/>
                <w:gridSpan w:val="2"/>
              </w:tcPr>
            </w:tcPrChange>
          </w:tcPr>
          <w:p w14:paraId="79E557EF" w14:textId="08318D6D" w:rsidR="00375346" w:rsidRDefault="00375346" w:rsidP="00D66B43">
            <w:pPr>
              <w:jc w:val="both"/>
              <w:rPr>
                <w:ins w:id="140" w:author="Thea Baungaard" w:date="2023-02-22T13:20:00Z"/>
                <w:rFonts w:ascii="Corbel" w:hAnsi="Corbel" w:cs="Arial"/>
                <w:sz w:val="22"/>
                <w:szCs w:val="22"/>
                <w:lang w:val="en-GB"/>
              </w:rPr>
            </w:pPr>
            <w:ins w:id="141" w:author="Thea Baungaard" w:date="2023-02-22T13:21:00Z">
              <w:r>
                <w:rPr>
                  <w:rFonts w:ascii="Corbel" w:hAnsi="Corbel" w:cs="Arial"/>
                  <w:sz w:val="22"/>
                  <w:szCs w:val="22"/>
                  <w:lang w:val="en-GB"/>
                </w:rPr>
                <w:t>17</w:t>
              </w:r>
            </w:ins>
          </w:p>
        </w:tc>
        <w:tc>
          <w:tcPr>
            <w:tcW w:w="5001" w:type="dxa"/>
            <w:tcPrChange w:id="142" w:author="Thea Baungaard" w:date="2023-02-22T13:21:00Z">
              <w:tcPr>
                <w:tcW w:w="3207" w:type="dxa"/>
              </w:tcPr>
            </w:tcPrChange>
          </w:tcPr>
          <w:p w14:paraId="6E6B6B93" w14:textId="28B29349" w:rsidR="00375346" w:rsidRDefault="00803C2D" w:rsidP="00D66B43">
            <w:pPr>
              <w:jc w:val="both"/>
              <w:rPr>
                <w:ins w:id="143" w:author="Thea Baungaard" w:date="2023-02-22T13:20:00Z"/>
                <w:rFonts w:ascii="Corbel" w:hAnsi="Corbel" w:cs="Arial"/>
                <w:sz w:val="22"/>
                <w:szCs w:val="22"/>
                <w:lang w:val="en-GB"/>
              </w:rPr>
            </w:pPr>
            <w:ins w:id="144" w:author="Thea Baungaard" w:date="2023-02-22T13:31:00Z">
              <w:r>
                <w:rPr>
                  <w:rFonts w:ascii="Corbel" w:hAnsi="Corbel" w:cs="Arial"/>
                  <w:sz w:val="22"/>
                  <w:szCs w:val="22"/>
                  <w:lang w:val="en-GB"/>
                </w:rPr>
                <w:t xml:space="preserve">Model heating demand time </w:t>
              </w:r>
              <w:proofErr w:type="gramStart"/>
              <w:r>
                <w:rPr>
                  <w:rFonts w:ascii="Corbel" w:hAnsi="Corbel" w:cs="Arial"/>
                  <w:sz w:val="22"/>
                  <w:szCs w:val="22"/>
                  <w:lang w:val="en-GB"/>
                </w:rPr>
                <w:t>series  (</w:t>
              </w:r>
              <w:proofErr w:type="gramEnd"/>
              <w:r>
                <w:rPr>
                  <w:rFonts w:ascii="Corbel" w:hAnsi="Corbel" w:cs="Arial"/>
                  <w:sz w:val="22"/>
                  <w:szCs w:val="22"/>
                  <w:lang w:val="en-GB"/>
                </w:rPr>
                <w:t>WP4)</w:t>
              </w:r>
            </w:ins>
          </w:p>
        </w:tc>
        <w:tc>
          <w:tcPr>
            <w:tcW w:w="3208" w:type="dxa"/>
            <w:tcPrChange w:id="145" w:author="Thea Baungaard" w:date="2023-02-22T13:21:00Z">
              <w:tcPr>
                <w:tcW w:w="3208" w:type="dxa"/>
              </w:tcPr>
            </w:tcPrChange>
          </w:tcPr>
          <w:p w14:paraId="2A0ADB11" w14:textId="77777777" w:rsidR="00375346" w:rsidRDefault="00375346" w:rsidP="00D66B43">
            <w:pPr>
              <w:jc w:val="both"/>
              <w:rPr>
                <w:ins w:id="146" w:author="Thea Baungaard" w:date="2023-02-22T13:20:00Z"/>
                <w:rFonts w:ascii="Corbel" w:hAnsi="Corbel" w:cs="Arial"/>
                <w:sz w:val="22"/>
                <w:szCs w:val="22"/>
                <w:lang w:val="en-GB"/>
              </w:rPr>
            </w:pPr>
          </w:p>
        </w:tc>
      </w:tr>
      <w:tr w:rsidR="00375346" w:rsidRPr="00B81C95" w14:paraId="670B85ED" w14:textId="77777777" w:rsidTr="00595C0F">
        <w:trPr>
          <w:ins w:id="147" w:author="Thea Baungaard" w:date="2023-02-22T13:20:00Z"/>
        </w:trPr>
        <w:tc>
          <w:tcPr>
            <w:tcW w:w="1413" w:type="dxa"/>
            <w:tcPrChange w:id="148" w:author="Thea Baungaard" w:date="2023-02-22T13:21:00Z">
              <w:tcPr>
                <w:tcW w:w="3207" w:type="dxa"/>
                <w:gridSpan w:val="2"/>
              </w:tcPr>
            </w:tcPrChange>
          </w:tcPr>
          <w:p w14:paraId="683A5716" w14:textId="7218682F" w:rsidR="00375346" w:rsidRDefault="00375346" w:rsidP="00D66B43">
            <w:pPr>
              <w:jc w:val="both"/>
              <w:rPr>
                <w:ins w:id="149" w:author="Thea Baungaard" w:date="2023-02-22T13:20:00Z"/>
                <w:rFonts w:ascii="Corbel" w:hAnsi="Corbel" w:cs="Arial"/>
                <w:sz w:val="22"/>
                <w:szCs w:val="22"/>
                <w:lang w:val="en-GB"/>
              </w:rPr>
            </w:pPr>
            <w:ins w:id="150" w:author="Thea Baungaard" w:date="2023-02-22T13:21:00Z">
              <w:r>
                <w:rPr>
                  <w:rFonts w:ascii="Corbel" w:hAnsi="Corbel" w:cs="Arial"/>
                  <w:sz w:val="22"/>
                  <w:szCs w:val="22"/>
                  <w:lang w:val="en-GB"/>
                </w:rPr>
                <w:t>18</w:t>
              </w:r>
            </w:ins>
          </w:p>
        </w:tc>
        <w:tc>
          <w:tcPr>
            <w:tcW w:w="5001" w:type="dxa"/>
            <w:tcPrChange w:id="151" w:author="Thea Baungaard" w:date="2023-02-22T13:21:00Z">
              <w:tcPr>
                <w:tcW w:w="3207" w:type="dxa"/>
              </w:tcPr>
            </w:tcPrChange>
          </w:tcPr>
          <w:p w14:paraId="212BD0DF" w14:textId="68EC76A8" w:rsidR="00375346" w:rsidRDefault="00803C2D" w:rsidP="00D66B43">
            <w:pPr>
              <w:jc w:val="both"/>
              <w:rPr>
                <w:ins w:id="152" w:author="Thea Baungaard" w:date="2023-02-22T13:20:00Z"/>
                <w:rFonts w:ascii="Corbel" w:hAnsi="Corbel" w:cs="Arial"/>
                <w:sz w:val="22"/>
                <w:szCs w:val="22"/>
                <w:lang w:val="en-GB"/>
              </w:rPr>
            </w:pPr>
            <w:ins w:id="153" w:author="Thea Baungaard" w:date="2023-02-22T13:31:00Z">
              <w:r>
                <w:rPr>
                  <w:rFonts w:ascii="Corbel" w:hAnsi="Corbel" w:cs="Arial"/>
                  <w:sz w:val="22"/>
                  <w:szCs w:val="22"/>
                  <w:lang w:val="en-GB"/>
                </w:rPr>
                <w:t xml:space="preserve">Model heating demand time </w:t>
              </w:r>
              <w:proofErr w:type="gramStart"/>
              <w:r>
                <w:rPr>
                  <w:rFonts w:ascii="Corbel" w:hAnsi="Corbel" w:cs="Arial"/>
                  <w:sz w:val="22"/>
                  <w:szCs w:val="22"/>
                  <w:lang w:val="en-GB"/>
                </w:rPr>
                <w:t>series  (</w:t>
              </w:r>
              <w:proofErr w:type="gramEnd"/>
              <w:r>
                <w:rPr>
                  <w:rFonts w:ascii="Corbel" w:hAnsi="Corbel" w:cs="Arial"/>
                  <w:sz w:val="22"/>
                  <w:szCs w:val="22"/>
                  <w:lang w:val="en-GB"/>
                </w:rPr>
                <w:t>WP4)</w:t>
              </w:r>
            </w:ins>
          </w:p>
        </w:tc>
        <w:tc>
          <w:tcPr>
            <w:tcW w:w="3208" w:type="dxa"/>
            <w:tcPrChange w:id="154" w:author="Thea Baungaard" w:date="2023-02-22T13:21:00Z">
              <w:tcPr>
                <w:tcW w:w="3208" w:type="dxa"/>
              </w:tcPr>
            </w:tcPrChange>
          </w:tcPr>
          <w:p w14:paraId="28F8ACD7" w14:textId="77777777" w:rsidR="00375346" w:rsidRDefault="00375346" w:rsidP="00D66B43">
            <w:pPr>
              <w:jc w:val="both"/>
              <w:rPr>
                <w:ins w:id="155" w:author="Thea Baungaard" w:date="2023-02-22T13:20:00Z"/>
                <w:rFonts w:ascii="Corbel" w:hAnsi="Corbel" w:cs="Arial"/>
                <w:sz w:val="22"/>
                <w:szCs w:val="22"/>
                <w:lang w:val="en-GB"/>
              </w:rPr>
            </w:pPr>
          </w:p>
        </w:tc>
      </w:tr>
      <w:tr w:rsidR="00375346" w:rsidRPr="00B81C95" w14:paraId="35E4CF73" w14:textId="77777777" w:rsidTr="00595C0F">
        <w:trPr>
          <w:ins w:id="156" w:author="Thea Baungaard" w:date="2023-02-22T13:20:00Z"/>
        </w:trPr>
        <w:tc>
          <w:tcPr>
            <w:tcW w:w="1413" w:type="dxa"/>
            <w:tcPrChange w:id="157" w:author="Thea Baungaard" w:date="2023-02-22T13:21:00Z">
              <w:tcPr>
                <w:tcW w:w="3207" w:type="dxa"/>
                <w:gridSpan w:val="2"/>
              </w:tcPr>
            </w:tcPrChange>
          </w:tcPr>
          <w:p w14:paraId="250782E3" w14:textId="39037139" w:rsidR="00375346" w:rsidRDefault="00375346" w:rsidP="00D66B43">
            <w:pPr>
              <w:jc w:val="both"/>
              <w:rPr>
                <w:ins w:id="158" w:author="Thea Baungaard" w:date="2023-02-22T13:20:00Z"/>
                <w:rFonts w:ascii="Corbel" w:hAnsi="Corbel" w:cs="Arial"/>
                <w:sz w:val="22"/>
                <w:szCs w:val="22"/>
                <w:lang w:val="en-GB"/>
              </w:rPr>
            </w:pPr>
            <w:ins w:id="159" w:author="Thea Baungaard" w:date="2023-02-22T13:21:00Z">
              <w:r>
                <w:rPr>
                  <w:rFonts w:ascii="Corbel" w:hAnsi="Corbel" w:cs="Arial"/>
                  <w:sz w:val="22"/>
                  <w:szCs w:val="22"/>
                  <w:lang w:val="en-GB"/>
                </w:rPr>
                <w:t>19</w:t>
              </w:r>
            </w:ins>
          </w:p>
        </w:tc>
        <w:tc>
          <w:tcPr>
            <w:tcW w:w="5001" w:type="dxa"/>
            <w:tcPrChange w:id="160" w:author="Thea Baungaard" w:date="2023-02-22T13:21:00Z">
              <w:tcPr>
                <w:tcW w:w="3207" w:type="dxa"/>
              </w:tcPr>
            </w:tcPrChange>
          </w:tcPr>
          <w:p w14:paraId="2C350593" w14:textId="5F18E213" w:rsidR="00375346" w:rsidRDefault="00491036" w:rsidP="00D66B43">
            <w:pPr>
              <w:jc w:val="both"/>
              <w:rPr>
                <w:ins w:id="161" w:author="Thea Baungaard" w:date="2023-02-22T13:20:00Z"/>
                <w:rFonts w:ascii="Corbel" w:hAnsi="Corbel" w:cs="Arial"/>
                <w:sz w:val="22"/>
                <w:szCs w:val="22"/>
                <w:lang w:val="en-GB"/>
              </w:rPr>
            </w:pPr>
            <w:ins w:id="162" w:author="Thea Baungaard" w:date="2023-02-22T13:31:00Z">
              <w:r>
                <w:rPr>
                  <w:rFonts w:ascii="Corbel" w:hAnsi="Corbel" w:cs="Arial"/>
                  <w:sz w:val="22"/>
                  <w:szCs w:val="22"/>
                  <w:lang w:val="en-GB"/>
                </w:rPr>
                <w:t xml:space="preserve">Model heating demand time </w:t>
              </w:r>
              <w:proofErr w:type="gramStart"/>
              <w:r>
                <w:rPr>
                  <w:rFonts w:ascii="Corbel" w:hAnsi="Corbel" w:cs="Arial"/>
                  <w:sz w:val="22"/>
                  <w:szCs w:val="22"/>
                  <w:lang w:val="en-GB"/>
                </w:rPr>
                <w:t xml:space="preserve">series </w:t>
              </w:r>
              <w:r w:rsidR="00803C2D">
                <w:rPr>
                  <w:rFonts w:ascii="Corbel" w:hAnsi="Corbel" w:cs="Arial"/>
                  <w:sz w:val="22"/>
                  <w:szCs w:val="22"/>
                  <w:lang w:val="en-GB"/>
                </w:rPr>
                <w:t xml:space="preserve"> (</w:t>
              </w:r>
            </w:ins>
            <w:proofErr w:type="gramEnd"/>
            <w:ins w:id="163" w:author="Thea Baungaard" w:date="2023-02-22T13:30:00Z">
              <w:r>
                <w:rPr>
                  <w:rFonts w:ascii="Corbel" w:hAnsi="Corbel" w:cs="Arial"/>
                  <w:sz w:val="22"/>
                  <w:szCs w:val="22"/>
                  <w:lang w:val="en-GB"/>
                </w:rPr>
                <w:t>WP4</w:t>
              </w:r>
            </w:ins>
            <w:ins w:id="164" w:author="Thea Baungaard" w:date="2023-02-22T13:31:00Z">
              <w:r w:rsidR="00803C2D">
                <w:rPr>
                  <w:rFonts w:ascii="Corbel" w:hAnsi="Corbel" w:cs="Arial"/>
                  <w:sz w:val="22"/>
                  <w:szCs w:val="22"/>
                  <w:lang w:val="en-GB"/>
                </w:rPr>
                <w:t>)</w:t>
              </w:r>
            </w:ins>
          </w:p>
        </w:tc>
        <w:tc>
          <w:tcPr>
            <w:tcW w:w="3208" w:type="dxa"/>
            <w:tcPrChange w:id="165" w:author="Thea Baungaard" w:date="2023-02-22T13:21:00Z">
              <w:tcPr>
                <w:tcW w:w="3208" w:type="dxa"/>
              </w:tcPr>
            </w:tcPrChange>
          </w:tcPr>
          <w:p w14:paraId="09239A58" w14:textId="77777777" w:rsidR="00375346" w:rsidRDefault="00375346" w:rsidP="00D66B43">
            <w:pPr>
              <w:jc w:val="both"/>
              <w:rPr>
                <w:ins w:id="166" w:author="Thea Baungaard" w:date="2023-02-22T13:20:00Z"/>
                <w:rFonts w:ascii="Corbel" w:hAnsi="Corbel" w:cs="Arial"/>
                <w:sz w:val="22"/>
                <w:szCs w:val="22"/>
                <w:lang w:val="en-GB"/>
              </w:rPr>
            </w:pPr>
          </w:p>
        </w:tc>
      </w:tr>
      <w:tr w:rsidR="00375346" w14:paraId="7B07D20C" w14:textId="77777777" w:rsidTr="00595C0F">
        <w:trPr>
          <w:ins w:id="167" w:author="Thea Baungaard" w:date="2023-02-22T13:20:00Z"/>
        </w:trPr>
        <w:tc>
          <w:tcPr>
            <w:tcW w:w="1413" w:type="dxa"/>
            <w:tcPrChange w:id="168" w:author="Thea Baungaard" w:date="2023-02-22T13:21:00Z">
              <w:tcPr>
                <w:tcW w:w="3207" w:type="dxa"/>
                <w:gridSpan w:val="2"/>
              </w:tcPr>
            </w:tcPrChange>
          </w:tcPr>
          <w:p w14:paraId="66D752DE" w14:textId="3F8EA333" w:rsidR="00375346" w:rsidRDefault="00375346" w:rsidP="00D66B43">
            <w:pPr>
              <w:jc w:val="both"/>
              <w:rPr>
                <w:ins w:id="169" w:author="Thea Baungaard" w:date="2023-02-22T13:20:00Z"/>
                <w:rFonts w:ascii="Corbel" w:hAnsi="Corbel" w:cs="Arial"/>
                <w:sz w:val="22"/>
                <w:szCs w:val="22"/>
                <w:lang w:val="en-GB"/>
              </w:rPr>
            </w:pPr>
            <w:ins w:id="170" w:author="Thea Baungaard" w:date="2023-02-22T13:21:00Z">
              <w:r>
                <w:rPr>
                  <w:rFonts w:ascii="Corbel" w:hAnsi="Corbel" w:cs="Arial"/>
                  <w:sz w:val="22"/>
                  <w:szCs w:val="22"/>
                  <w:lang w:val="en-GB"/>
                </w:rPr>
                <w:t>20</w:t>
              </w:r>
            </w:ins>
          </w:p>
        </w:tc>
        <w:tc>
          <w:tcPr>
            <w:tcW w:w="5001" w:type="dxa"/>
            <w:tcPrChange w:id="171" w:author="Thea Baungaard" w:date="2023-02-22T13:21:00Z">
              <w:tcPr>
                <w:tcW w:w="3207" w:type="dxa"/>
              </w:tcPr>
            </w:tcPrChange>
          </w:tcPr>
          <w:p w14:paraId="6D92E9D5" w14:textId="16A1C8D5" w:rsidR="00375346" w:rsidRDefault="00175891" w:rsidP="00D66B43">
            <w:pPr>
              <w:jc w:val="both"/>
              <w:rPr>
                <w:ins w:id="172" w:author="Thea Baungaard" w:date="2023-02-22T13:20:00Z"/>
                <w:rFonts w:ascii="Corbel" w:hAnsi="Corbel" w:cs="Arial"/>
                <w:sz w:val="22"/>
                <w:szCs w:val="22"/>
                <w:lang w:val="en-GB"/>
              </w:rPr>
            </w:pPr>
            <w:ins w:id="173" w:author="Thea Baungaard" w:date="2023-02-22T13:30:00Z">
              <w:r>
                <w:rPr>
                  <w:rFonts w:ascii="Corbel" w:hAnsi="Corbel" w:cs="Arial"/>
                  <w:sz w:val="22"/>
                  <w:szCs w:val="22"/>
                  <w:lang w:val="en-GB"/>
                </w:rPr>
                <w:t>Writing report</w:t>
              </w:r>
            </w:ins>
          </w:p>
        </w:tc>
        <w:tc>
          <w:tcPr>
            <w:tcW w:w="3208" w:type="dxa"/>
            <w:tcPrChange w:id="174" w:author="Thea Baungaard" w:date="2023-02-22T13:21:00Z">
              <w:tcPr>
                <w:tcW w:w="3208" w:type="dxa"/>
              </w:tcPr>
            </w:tcPrChange>
          </w:tcPr>
          <w:p w14:paraId="382192C1" w14:textId="77777777" w:rsidR="00375346" w:rsidRDefault="00375346" w:rsidP="00D66B43">
            <w:pPr>
              <w:jc w:val="both"/>
              <w:rPr>
                <w:ins w:id="175" w:author="Thea Baungaard" w:date="2023-02-22T13:20:00Z"/>
                <w:rFonts w:ascii="Corbel" w:hAnsi="Corbel" w:cs="Arial"/>
                <w:sz w:val="22"/>
                <w:szCs w:val="22"/>
                <w:lang w:val="en-GB"/>
              </w:rPr>
            </w:pPr>
          </w:p>
        </w:tc>
      </w:tr>
      <w:tr w:rsidR="00375346" w14:paraId="04061D00" w14:textId="77777777" w:rsidTr="00595C0F">
        <w:trPr>
          <w:ins w:id="176" w:author="Thea Baungaard" w:date="2023-02-22T13:20:00Z"/>
        </w:trPr>
        <w:tc>
          <w:tcPr>
            <w:tcW w:w="1413" w:type="dxa"/>
            <w:tcPrChange w:id="177" w:author="Thea Baungaard" w:date="2023-02-22T13:21:00Z">
              <w:tcPr>
                <w:tcW w:w="3207" w:type="dxa"/>
                <w:gridSpan w:val="2"/>
              </w:tcPr>
            </w:tcPrChange>
          </w:tcPr>
          <w:p w14:paraId="441AE5CE" w14:textId="114CD586" w:rsidR="00375346" w:rsidRDefault="00375346" w:rsidP="00D66B43">
            <w:pPr>
              <w:jc w:val="both"/>
              <w:rPr>
                <w:ins w:id="178" w:author="Thea Baungaard" w:date="2023-02-22T13:20:00Z"/>
                <w:rFonts w:ascii="Corbel" w:hAnsi="Corbel" w:cs="Arial"/>
                <w:sz w:val="22"/>
                <w:szCs w:val="22"/>
                <w:lang w:val="en-GB"/>
              </w:rPr>
            </w:pPr>
            <w:ins w:id="179" w:author="Thea Baungaard" w:date="2023-02-22T13:21:00Z">
              <w:r>
                <w:rPr>
                  <w:rFonts w:ascii="Corbel" w:hAnsi="Corbel" w:cs="Arial"/>
                  <w:sz w:val="22"/>
                  <w:szCs w:val="22"/>
                  <w:lang w:val="en-GB"/>
                </w:rPr>
                <w:t>21</w:t>
              </w:r>
            </w:ins>
          </w:p>
        </w:tc>
        <w:tc>
          <w:tcPr>
            <w:tcW w:w="5001" w:type="dxa"/>
            <w:tcPrChange w:id="180" w:author="Thea Baungaard" w:date="2023-02-22T13:21:00Z">
              <w:tcPr>
                <w:tcW w:w="3207" w:type="dxa"/>
              </w:tcPr>
            </w:tcPrChange>
          </w:tcPr>
          <w:p w14:paraId="56EEDE82" w14:textId="2F528DF7" w:rsidR="00375346" w:rsidRDefault="00175891" w:rsidP="00D66B43">
            <w:pPr>
              <w:jc w:val="both"/>
              <w:rPr>
                <w:ins w:id="181" w:author="Thea Baungaard" w:date="2023-02-22T13:20:00Z"/>
                <w:rFonts w:ascii="Corbel" w:hAnsi="Corbel" w:cs="Arial"/>
                <w:sz w:val="22"/>
                <w:szCs w:val="22"/>
                <w:lang w:val="en-GB"/>
              </w:rPr>
            </w:pPr>
            <w:ins w:id="182" w:author="Thea Baungaard" w:date="2023-02-22T13:30:00Z">
              <w:r>
                <w:rPr>
                  <w:rFonts w:ascii="Corbel" w:hAnsi="Corbel" w:cs="Arial"/>
                  <w:sz w:val="22"/>
                  <w:szCs w:val="22"/>
                  <w:lang w:val="en-GB"/>
                </w:rPr>
                <w:t>Writing report</w:t>
              </w:r>
            </w:ins>
          </w:p>
        </w:tc>
        <w:tc>
          <w:tcPr>
            <w:tcW w:w="3208" w:type="dxa"/>
            <w:tcPrChange w:id="183" w:author="Thea Baungaard" w:date="2023-02-22T13:21:00Z">
              <w:tcPr>
                <w:tcW w:w="3208" w:type="dxa"/>
              </w:tcPr>
            </w:tcPrChange>
          </w:tcPr>
          <w:p w14:paraId="24DB16CB" w14:textId="77777777" w:rsidR="00375346" w:rsidRDefault="00375346" w:rsidP="00D66B43">
            <w:pPr>
              <w:jc w:val="both"/>
              <w:rPr>
                <w:ins w:id="184" w:author="Thea Baungaard" w:date="2023-02-22T13:20:00Z"/>
                <w:rFonts w:ascii="Corbel" w:hAnsi="Corbel" w:cs="Arial"/>
                <w:sz w:val="22"/>
                <w:szCs w:val="22"/>
                <w:lang w:val="en-GB"/>
              </w:rPr>
            </w:pPr>
          </w:p>
        </w:tc>
      </w:tr>
    </w:tbl>
    <w:p w14:paraId="5598685F" w14:textId="77777777" w:rsidR="00C42D60" w:rsidRPr="001B6FAA" w:rsidRDefault="00C42D60" w:rsidP="00D66B43">
      <w:pPr>
        <w:jc w:val="both"/>
        <w:rPr>
          <w:rFonts w:ascii="Corbel" w:hAnsi="Corbel" w:cs="Arial"/>
          <w:sz w:val="22"/>
          <w:szCs w:val="22"/>
          <w:lang w:val="en-GB"/>
        </w:rPr>
      </w:pPr>
    </w:p>
    <w:sectPr w:rsidR="00C42D60" w:rsidRPr="001B6FAA" w:rsidSect="004B0615">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4150" w14:textId="77777777" w:rsidR="00CB0B49" w:rsidRDefault="00CB0B49" w:rsidP="00266C7E">
      <w:r>
        <w:separator/>
      </w:r>
    </w:p>
  </w:endnote>
  <w:endnote w:type="continuationSeparator" w:id="0">
    <w:p w14:paraId="7BAC4724" w14:textId="77777777" w:rsidR="00CB0B49" w:rsidRDefault="00CB0B49" w:rsidP="00266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BFB97" w14:textId="77777777" w:rsidR="00CB0B49" w:rsidRDefault="00CB0B49" w:rsidP="00266C7E">
      <w:r>
        <w:separator/>
      </w:r>
    </w:p>
  </w:footnote>
  <w:footnote w:type="continuationSeparator" w:id="0">
    <w:p w14:paraId="4A627468" w14:textId="77777777" w:rsidR="00CB0B49" w:rsidRDefault="00CB0B49" w:rsidP="00266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24421"/>
    <w:multiLevelType w:val="hybridMultilevel"/>
    <w:tmpl w:val="D45E9A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C36132"/>
    <w:multiLevelType w:val="hybridMultilevel"/>
    <w:tmpl w:val="E59047F0"/>
    <w:lvl w:ilvl="0" w:tplc="D520E640">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F7844C8"/>
    <w:multiLevelType w:val="hybridMultilevel"/>
    <w:tmpl w:val="E59047F0"/>
    <w:lvl w:ilvl="0" w:tplc="D520E64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39422A"/>
    <w:multiLevelType w:val="hybridMultilevel"/>
    <w:tmpl w:val="ED80C8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E465D5"/>
    <w:multiLevelType w:val="hybridMultilevel"/>
    <w:tmpl w:val="FDD8FB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7362190">
    <w:abstractNumId w:val="2"/>
  </w:num>
  <w:num w:numId="2" w16cid:durableId="1050614769">
    <w:abstractNumId w:val="1"/>
  </w:num>
  <w:num w:numId="3" w16cid:durableId="1399473262">
    <w:abstractNumId w:val="4"/>
  </w:num>
  <w:num w:numId="4" w16cid:durableId="2024211187">
    <w:abstractNumId w:val="3"/>
  </w:num>
  <w:num w:numId="5" w16cid:durableId="2575691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Victoria">
    <w15:presenceInfo w15:providerId="None" w15:userId="Marta Victoria"/>
  </w15:person>
  <w15:person w15:author="Thea Baungaard">
    <w15:presenceInfo w15:providerId="AD" w15:userId="S::au613651@uni.au.dk::d34ab043-1e8b-45ff-ad18-f0d0870efc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A5"/>
    <w:rsid w:val="000106E6"/>
    <w:rsid w:val="00025A8B"/>
    <w:rsid w:val="000556C6"/>
    <w:rsid w:val="00083025"/>
    <w:rsid w:val="00095F73"/>
    <w:rsid w:val="000E19A8"/>
    <w:rsid w:val="00104158"/>
    <w:rsid w:val="00105AD5"/>
    <w:rsid w:val="00113664"/>
    <w:rsid w:val="00116999"/>
    <w:rsid w:val="0012371D"/>
    <w:rsid w:val="00137173"/>
    <w:rsid w:val="00140086"/>
    <w:rsid w:val="00167296"/>
    <w:rsid w:val="00173F15"/>
    <w:rsid w:val="00175891"/>
    <w:rsid w:val="0019534B"/>
    <w:rsid w:val="001B5625"/>
    <w:rsid w:val="001B6FAA"/>
    <w:rsid w:val="001D176F"/>
    <w:rsid w:val="001E6BDE"/>
    <w:rsid w:val="00206150"/>
    <w:rsid w:val="002529F9"/>
    <w:rsid w:val="00260B0E"/>
    <w:rsid w:val="00266C7E"/>
    <w:rsid w:val="00296431"/>
    <w:rsid w:val="002B3C3D"/>
    <w:rsid w:val="00351297"/>
    <w:rsid w:val="00375346"/>
    <w:rsid w:val="003E47CF"/>
    <w:rsid w:val="00412639"/>
    <w:rsid w:val="00416793"/>
    <w:rsid w:val="00421346"/>
    <w:rsid w:val="0043309A"/>
    <w:rsid w:val="0043336B"/>
    <w:rsid w:val="004357DC"/>
    <w:rsid w:val="004774EE"/>
    <w:rsid w:val="00491036"/>
    <w:rsid w:val="004B0615"/>
    <w:rsid w:val="004D5CA9"/>
    <w:rsid w:val="004F4F00"/>
    <w:rsid w:val="00503811"/>
    <w:rsid w:val="005311D6"/>
    <w:rsid w:val="00564FE5"/>
    <w:rsid w:val="00595C0F"/>
    <w:rsid w:val="005B5547"/>
    <w:rsid w:val="005E41A7"/>
    <w:rsid w:val="00610A6F"/>
    <w:rsid w:val="00611596"/>
    <w:rsid w:val="00613573"/>
    <w:rsid w:val="006448D9"/>
    <w:rsid w:val="00652775"/>
    <w:rsid w:val="00656887"/>
    <w:rsid w:val="0068749D"/>
    <w:rsid w:val="00692778"/>
    <w:rsid w:val="006932F5"/>
    <w:rsid w:val="0069728F"/>
    <w:rsid w:val="006B19F4"/>
    <w:rsid w:val="00705D11"/>
    <w:rsid w:val="0072651C"/>
    <w:rsid w:val="00730B7C"/>
    <w:rsid w:val="00753D4C"/>
    <w:rsid w:val="00760DEE"/>
    <w:rsid w:val="00774ABE"/>
    <w:rsid w:val="00786BF9"/>
    <w:rsid w:val="007B08DD"/>
    <w:rsid w:val="007B6FCD"/>
    <w:rsid w:val="007C377A"/>
    <w:rsid w:val="007C685D"/>
    <w:rsid w:val="00803C2D"/>
    <w:rsid w:val="00816456"/>
    <w:rsid w:val="00833589"/>
    <w:rsid w:val="00841CA4"/>
    <w:rsid w:val="0087642F"/>
    <w:rsid w:val="008B5AEC"/>
    <w:rsid w:val="008C718B"/>
    <w:rsid w:val="008D4D4F"/>
    <w:rsid w:val="008E2356"/>
    <w:rsid w:val="00907FE5"/>
    <w:rsid w:val="00953D11"/>
    <w:rsid w:val="009637C8"/>
    <w:rsid w:val="009B462E"/>
    <w:rsid w:val="009F0D00"/>
    <w:rsid w:val="00A44C1B"/>
    <w:rsid w:val="00A65817"/>
    <w:rsid w:val="00A663A1"/>
    <w:rsid w:val="00A86085"/>
    <w:rsid w:val="00A9176A"/>
    <w:rsid w:val="00AC146C"/>
    <w:rsid w:val="00AC739B"/>
    <w:rsid w:val="00AD4989"/>
    <w:rsid w:val="00B209FD"/>
    <w:rsid w:val="00B40671"/>
    <w:rsid w:val="00B55B8D"/>
    <w:rsid w:val="00B775FD"/>
    <w:rsid w:val="00B81C95"/>
    <w:rsid w:val="00B954F5"/>
    <w:rsid w:val="00BB4756"/>
    <w:rsid w:val="00C3727F"/>
    <w:rsid w:val="00C42D60"/>
    <w:rsid w:val="00CB0B49"/>
    <w:rsid w:val="00CD2812"/>
    <w:rsid w:val="00D05E02"/>
    <w:rsid w:val="00D15FC4"/>
    <w:rsid w:val="00D2289C"/>
    <w:rsid w:val="00D22D4C"/>
    <w:rsid w:val="00D46C68"/>
    <w:rsid w:val="00D66B43"/>
    <w:rsid w:val="00D91EC6"/>
    <w:rsid w:val="00DD24F4"/>
    <w:rsid w:val="00DE4293"/>
    <w:rsid w:val="00E4077F"/>
    <w:rsid w:val="00E85493"/>
    <w:rsid w:val="00EA57B0"/>
    <w:rsid w:val="00EC42B7"/>
    <w:rsid w:val="00EC4C7D"/>
    <w:rsid w:val="00EE2F00"/>
    <w:rsid w:val="00EF0308"/>
    <w:rsid w:val="00F36CBA"/>
    <w:rsid w:val="00F47EFE"/>
    <w:rsid w:val="00F511A5"/>
    <w:rsid w:val="00F5266B"/>
    <w:rsid w:val="00F576FA"/>
    <w:rsid w:val="00F57B82"/>
    <w:rsid w:val="00F64196"/>
    <w:rsid w:val="00FD6A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7064"/>
  <w15:chartTrackingRefBased/>
  <w15:docId w15:val="{6ED6F62C-6C3C-FF43-8A15-B6C4738E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54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4F5"/>
    <w:rPr>
      <w:rFonts w:ascii="Segoe UI" w:hAnsi="Segoe UI" w:cs="Segoe UI"/>
      <w:sz w:val="18"/>
      <w:szCs w:val="18"/>
    </w:rPr>
  </w:style>
  <w:style w:type="paragraph" w:styleId="FootnoteText">
    <w:name w:val="footnote text"/>
    <w:basedOn w:val="Normal"/>
    <w:link w:val="FootnoteTextChar"/>
    <w:uiPriority w:val="99"/>
    <w:semiHidden/>
    <w:unhideWhenUsed/>
    <w:rsid w:val="00266C7E"/>
    <w:rPr>
      <w:sz w:val="20"/>
      <w:szCs w:val="20"/>
    </w:rPr>
  </w:style>
  <w:style w:type="character" w:customStyle="1" w:styleId="FootnoteTextChar">
    <w:name w:val="Footnote Text Char"/>
    <w:basedOn w:val="DefaultParagraphFont"/>
    <w:link w:val="FootnoteText"/>
    <w:uiPriority w:val="99"/>
    <w:semiHidden/>
    <w:rsid w:val="00266C7E"/>
    <w:rPr>
      <w:sz w:val="20"/>
      <w:szCs w:val="20"/>
    </w:rPr>
  </w:style>
  <w:style w:type="character" w:styleId="FootnoteReference">
    <w:name w:val="footnote reference"/>
    <w:basedOn w:val="DefaultParagraphFont"/>
    <w:uiPriority w:val="99"/>
    <w:semiHidden/>
    <w:unhideWhenUsed/>
    <w:rsid w:val="00266C7E"/>
    <w:rPr>
      <w:vertAlign w:val="superscript"/>
    </w:rPr>
  </w:style>
  <w:style w:type="character" w:styleId="HTMLCode">
    <w:name w:val="HTML Code"/>
    <w:basedOn w:val="DefaultParagraphFont"/>
    <w:uiPriority w:val="99"/>
    <w:semiHidden/>
    <w:unhideWhenUsed/>
    <w:rsid w:val="00266C7E"/>
    <w:rPr>
      <w:rFonts w:ascii="Courier New" w:eastAsia="Times New Roman" w:hAnsi="Courier New" w:cs="Courier New"/>
      <w:sz w:val="20"/>
      <w:szCs w:val="20"/>
    </w:rPr>
  </w:style>
  <w:style w:type="character" w:styleId="Hyperlink">
    <w:name w:val="Hyperlink"/>
    <w:basedOn w:val="DefaultParagraphFont"/>
    <w:uiPriority w:val="99"/>
    <w:unhideWhenUsed/>
    <w:rsid w:val="00266C7E"/>
    <w:rPr>
      <w:color w:val="0563C1" w:themeColor="hyperlink"/>
      <w:u w:val="single"/>
    </w:rPr>
  </w:style>
  <w:style w:type="character" w:styleId="UnresolvedMention">
    <w:name w:val="Unresolved Mention"/>
    <w:basedOn w:val="DefaultParagraphFont"/>
    <w:uiPriority w:val="99"/>
    <w:semiHidden/>
    <w:unhideWhenUsed/>
    <w:rsid w:val="00266C7E"/>
    <w:rPr>
      <w:color w:val="605E5C"/>
      <w:shd w:val="clear" w:color="auto" w:fill="E1DFDD"/>
    </w:rPr>
  </w:style>
  <w:style w:type="paragraph" w:styleId="ListParagraph">
    <w:name w:val="List Paragraph"/>
    <w:basedOn w:val="Normal"/>
    <w:uiPriority w:val="34"/>
    <w:qFormat/>
    <w:rsid w:val="00692778"/>
    <w:pPr>
      <w:ind w:left="720"/>
      <w:contextualSpacing/>
    </w:pPr>
  </w:style>
  <w:style w:type="character" w:styleId="FollowedHyperlink">
    <w:name w:val="FollowedHyperlink"/>
    <w:basedOn w:val="DefaultParagraphFont"/>
    <w:uiPriority w:val="99"/>
    <w:semiHidden/>
    <w:unhideWhenUsed/>
    <w:rsid w:val="009637C8"/>
    <w:rPr>
      <w:color w:val="954F72" w:themeColor="followedHyperlink"/>
      <w:u w:val="single"/>
    </w:rPr>
  </w:style>
  <w:style w:type="paragraph" w:styleId="CommentText">
    <w:name w:val="annotation text"/>
    <w:basedOn w:val="Normal"/>
    <w:link w:val="CommentTextChar"/>
    <w:uiPriority w:val="99"/>
    <w:semiHidden/>
    <w:unhideWhenUsed/>
    <w:rsid w:val="00D66B43"/>
    <w:rPr>
      <w:sz w:val="20"/>
      <w:szCs w:val="20"/>
    </w:rPr>
  </w:style>
  <w:style w:type="character" w:customStyle="1" w:styleId="CommentTextChar">
    <w:name w:val="Comment Text Char"/>
    <w:basedOn w:val="DefaultParagraphFont"/>
    <w:link w:val="CommentText"/>
    <w:uiPriority w:val="99"/>
    <w:semiHidden/>
    <w:rsid w:val="00D66B43"/>
    <w:rPr>
      <w:sz w:val="20"/>
      <w:szCs w:val="20"/>
    </w:rPr>
  </w:style>
  <w:style w:type="character" w:styleId="CommentReference">
    <w:name w:val="annotation reference"/>
    <w:basedOn w:val="DefaultParagraphFont"/>
    <w:uiPriority w:val="99"/>
    <w:semiHidden/>
    <w:unhideWhenUsed/>
    <w:rsid w:val="00D66B43"/>
    <w:rPr>
      <w:sz w:val="16"/>
      <w:szCs w:val="16"/>
    </w:rPr>
  </w:style>
  <w:style w:type="paragraph" w:styleId="CommentSubject">
    <w:name w:val="annotation subject"/>
    <w:basedOn w:val="CommentText"/>
    <w:next w:val="CommentText"/>
    <w:link w:val="CommentSubjectChar"/>
    <w:uiPriority w:val="99"/>
    <w:semiHidden/>
    <w:unhideWhenUsed/>
    <w:rsid w:val="00D66B43"/>
    <w:rPr>
      <w:b/>
      <w:bCs/>
    </w:rPr>
  </w:style>
  <w:style w:type="character" w:customStyle="1" w:styleId="CommentSubjectChar">
    <w:name w:val="Comment Subject Char"/>
    <w:basedOn w:val="CommentTextChar"/>
    <w:link w:val="CommentSubject"/>
    <w:uiPriority w:val="99"/>
    <w:semiHidden/>
    <w:rsid w:val="00D66B43"/>
    <w:rPr>
      <w:b/>
      <w:bCs/>
      <w:sz w:val="20"/>
      <w:szCs w:val="20"/>
    </w:rPr>
  </w:style>
  <w:style w:type="paragraph" w:styleId="Revision">
    <w:name w:val="Revision"/>
    <w:hidden/>
    <w:uiPriority w:val="99"/>
    <w:semiHidden/>
    <w:rsid w:val="008C718B"/>
  </w:style>
  <w:style w:type="table" w:styleId="TableGrid">
    <w:name w:val="Table Grid"/>
    <w:basedOn w:val="TableNormal"/>
    <w:uiPriority w:val="39"/>
    <w:rsid w:val="00D22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803F2-37CA-4C0F-A1A7-1491FE86D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1029</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Thea Gorzelak</cp:lastModifiedBy>
  <cp:revision>7</cp:revision>
  <cp:lastPrinted>2023-03-01T07:48:00Z</cp:lastPrinted>
  <dcterms:created xsi:type="dcterms:W3CDTF">2023-02-22T12:45:00Z</dcterms:created>
  <dcterms:modified xsi:type="dcterms:W3CDTF">2023-03-08T09:14:00Z</dcterms:modified>
</cp:coreProperties>
</file>